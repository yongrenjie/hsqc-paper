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2064D" w14:textId="77777777" w:rsidR="00087C0E" w:rsidRPr="00F0653B" w:rsidRDefault="00087C0E" w:rsidP="00087C0E">
      <w:pPr>
        <w:pStyle w:val="Title1"/>
        <w:rPr>
          <w:lang w:val="en-GB"/>
        </w:rPr>
      </w:pPr>
      <w:r w:rsidRPr="00F0653B">
        <w:rPr>
          <w:lang w:val="en-GB"/>
        </w:rPr>
        <w:t>Diversifying NMR Supersequences with New HSQC-based</w:t>
      </w:r>
    </w:p>
    <w:p w14:paraId="206859AB" w14:textId="2E786D66" w:rsidR="00CF143A" w:rsidRPr="00F0653B" w:rsidRDefault="00087C0E" w:rsidP="00087C0E">
      <w:pPr>
        <w:pStyle w:val="Title1"/>
        <w:rPr>
          <w:lang w:val="en-GB"/>
        </w:rPr>
      </w:pPr>
      <w:r w:rsidRPr="00F0653B">
        <w:rPr>
          <w:lang w:val="en-GB"/>
        </w:rPr>
        <w:t>Modules</w:t>
      </w:r>
    </w:p>
    <w:p w14:paraId="5E44B449" w14:textId="7215AD5D" w:rsidR="00CF143A" w:rsidRPr="00F0653B" w:rsidRDefault="00087C0E" w:rsidP="00CF143A">
      <w:pPr>
        <w:pStyle w:val="Authors"/>
      </w:pPr>
      <w:r w:rsidRPr="00F0653B">
        <w:t>Jonathan R. J. Yong</w:t>
      </w:r>
      <w:r w:rsidR="00CF143A" w:rsidRPr="00F0653B">
        <w:t>,</w:t>
      </w:r>
      <w:r w:rsidR="00CF143A" w:rsidRPr="00F0653B">
        <w:rPr>
          <w:vertAlign w:val="superscript"/>
        </w:rPr>
        <w:t>[</w:t>
      </w:r>
      <w:r w:rsidRPr="00F0653B">
        <w:rPr>
          <w:vertAlign w:val="superscript"/>
        </w:rPr>
        <w:t>a</w:t>
      </w:r>
      <w:r w:rsidR="00CF143A" w:rsidRPr="00F0653B">
        <w:rPr>
          <w:vertAlign w:val="superscript"/>
        </w:rPr>
        <w:t>]</w:t>
      </w:r>
      <w:r w:rsidR="00CF143A" w:rsidRPr="00F0653B">
        <w:t xml:space="preserve"> </w:t>
      </w:r>
      <w:r w:rsidRPr="00F0653B">
        <w:t>Alexandar L. Hansen,</w:t>
      </w:r>
      <w:r w:rsidRPr="00F0653B">
        <w:rPr>
          <w:vertAlign w:val="superscript"/>
        </w:rPr>
        <w:t>[b]</w:t>
      </w:r>
      <w:r w:rsidRPr="00F0653B">
        <w:t xml:space="preserve"> Ēriks Kupče,</w:t>
      </w:r>
      <w:r w:rsidRPr="00F0653B">
        <w:rPr>
          <w:vertAlign w:val="superscript"/>
        </w:rPr>
        <w:t>[c]</w:t>
      </w:r>
      <w:r w:rsidRPr="00F0653B">
        <w:t xml:space="preserve"> and Tim D. W. Claridge*</w:t>
      </w:r>
      <w:r w:rsidRPr="00F0653B">
        <w:rPr>
          <w:vertAlign w:val="superscript"/>
        </w:rPr>
        <w:t>[a]</w:t>
      </w:r>
    </w:p>
    <w:p w14:paraId="044568F3" w14:textId="17635EC2" w:rsidR="00CF143A" w:rsidRPr="00F0653B" w:rsidRDefault="00CF143A" w:rsidP="00CF143A">
      <w:pPr>
        <w:pStyle w:val="Adress"/>
        <w:pBdr>
          <w:top w:val="single" w:sz="4" w:space="1" w:color="000000"/>
        </w:pBdr>
        <w:rPr>
          <w:lang w:val="en-GB"/>
        </w:rPr>
      </w:pPr>
      <w:r w:rsidRPr="00F0653B">
        <w:rPr>
          <w:lang w:val="en-GB"/>
        </w:rPr>
        <w:t>[a]</w:t>
      </w:r>
      <w:r w:rsidRPr="00F0653B">
        <w:rPr>
          <w:lang w:val="en-GB"/>
        </w:rPr>
        <w:tab/>
      </w:r>
      <w:r w:rsidR="00087C0E" w:rsidRPr="00F0653B">
        <w:rPr>
          <w:lang w:val="en-GB"/>
        </w:rPr>
        <w:t>J. R. J. Yong, T. D. W. Claridge*</w:t>
      </w:r>
      <w:r w:rsidRPr="00F0653B">
        <w:rPr>
          <w:lang w:val="en-GB"/>
        </w:rPr>
        <w:br/>
      </w:r>
      <w:r w:rsidR="00087C0E" w:rsidRPr="00F0653B">
        <w:rPr>
          <w:lang w:val="en-GB"/>
        </w:rPr>
        <w:t>Chemistry Research Laboratory, Department of Chemistry</w:t>
      </w:r>
      <w:r w:rsidRPr="00F0653B">
        <w:rPr>
          <w:lang w:val="en-GB"/>
        </w:rPr>
        <w:br/>
      </w:r>
      <w:r w:rsidR="00087C0E" w:rsidRPr="00F0653B">
        <w:rPr>
          <w:lang w:val="en-GB"/>
        </w:rPr>
        <w:t>University of Oxford</w:t>
      </w:r>
      <w:r w:rsidRPr="00F0653B">
        <w:rPr>
          <w:lang w:val="en-GB"/>
        </w:rPr>
        <w:br/>
      </w:r>
      <w:r w:rsidR="00087C0E" w:rsidRPr="00F0653B">
        <w:rPr>
          <w:lang w:val="en-GB"/>
        </w:rPr>
        <w:t>Mansfield Road, Oxford, OX1 3TA, United Kingdom</w:t>
      </w:r>
      <w:r w:rsidRPr="00F0653B">
        <w:rPr>
          <w:lang w:val="en-GB"/>
        </w:rPr>
        <w:br/>
        <w:t xml:space="preserve">E-mail: </w:t>
      </w:r>
      <w:r w:rsidR="00087C0E" w:rsidRPr="00F0653B">
        <w:rPr>
          <w:lang w:val="en-GB"/>
        </w:rPr>
        <w:t>tim.claridge@chem.ox.ac.uk</w:t>
      </w:r>
    </w:p>
    <w:p w14:paraId="75D7EE38" w14:textId="599DB658" w:rsidR="00CF143A" w:rsidRPr="00F0653B" w:rsidRDefault="00CF143A" w:rsidP="00087C0E">
      <w:pPr>
        <w:pStyle w:val="Adress"/>
        <w:rPr>
          <w:lang w:val="en-GB"/>
        </w:rPr>
      </w:pPr>
      <w:r w:rsidRPr="00F0653B">
        <w:rPr>
          <w:lang w:val="en-GB"/>
        </w:rPr>
        <w:t>[b]</w:t>
      </w:r>
      <w:r w:rsidRPr="00F0653B">
        <w:rPr>
          <w:lang w:val="en-GB"/>
        </w:rPr>
        <w:tab/>
      </w:r>
      <w:r w:rsidR="00087C0E" w:rsidRPr="00F0653B">
        <w:rPr>
          <w:lang w:val="en-GB"/>
        </w:rPr>
        <w:t>A. L. Hansen</w:t>
      </w:r>
      <w:r w:rsidRPr="00F0653B">
        <w:rPr>
          <w:lang w:val="en-GB"/>
        </w:rPr>
        <w:br/>
      </w:r>
      <w:r w:rsidR="00087C0E" w:rsidRPr="00F0653B">
        <w:rPr>
          <w:lang w:val="en-GB"/>
        </w:rPr>
        <w:t>Campus Chemical Instrument Center</w:t>
      </w:r>
      <w:r w:rsidRPr="00F0653B">
        <w:rPr>
          <w:lang w:val="en-GB"/>
        </w:rPr>
        <w:br/>
      </w:r>
      <w:r w:rsidR="00087C0E" w:rsidRPr="00F0653B">
        <w:rPr>
          <w:lang w:val="en-GB"/>
        </w:rPr>
        <w:t>The Ohio State University</w:t>
      </w:r>
      <w:r w:rsidRPr="00F0653B">
        <w:rPr>
          <w:lang w:val="en-GB"/>
        </w:rPr>
        <w:br/>
      </w:r>
      <w:r w:rsidR="00087C0E" w:rsidRPr="00F0653B">
        <w:rPr>
          <w:lang w:val="en-GB"/>
        </w:rPr>
        <w:t>460 W. 12th Avenue, Columbus, OH, 43210 United States</w:t>
      </w:r>
    </w:p>
    <w:p w14:paraId="3B8F8D8E" w14:textId="6CA97441" w:rsidR="00087C0E" w:rsidRPr="00F0653B" w:rsidRDefault="00087C0E" w:rsidP="00087C0E">
      <w:pPr>
        <w:pStyle w:val="Adress"/>
        <w:rPr>
          <w:lang w:val="en-GB"/>
        </w:rPr>
      </w:pPr>
      <w:r w:rsidRPr="00F0653B">
        <w:rPr>
          <w:lang w:val="en-GB"/>
        </w:rPr>
        <w:t>[c]</w:t>
      </w:r>
      <w:r w:rsidRPr="00F0653B">
        <w:rPr>
          <w:lang w:val="en-GB"/>
        </w:rPr>
        <w:tab/>
        <w:t>Ē. Kupče</w:t>
      </w:r>
      <w:r w:rsidRPr="00F0653B">
        <w:rPr>
          <w:lang w:val="en-GB"/>
        </w:rPr>
        <w:br/>
        <w:t>Bruker UK Ltd.</w:t>
      </w:r>
      <w:r w:rsidRPr="00F0653B">
        <w:rPr>
          <w:lang w:val="en-GB"/>
        </w:rPr>
        <w:br/>
        <w:t>Banner Lane, Coventry, CV4 9GH, United Kingdom</w:t>
      </w:r>
    </w:p>
    <w:p w14:paraId="77DAC02B" w14:textId="3BDDD84D" w:rsidR="00CF143A" w:rsidRPr="00F0653B" w:rsidRDefault="00CF143A" w:rsidP="00CF143A">
      <w:pPr>
        <w:pStyle w:val="Footnote"/>
        <w:spacing w:after="360"/>
        <w:rPr>
          <w:color w:val="FF0000"/>
        </w:rPr>
      </w:pPr>
      <w:r w:rsidRPr="00F0653B">
        <w:tab/>
        <w:t>Supporting information for this article is given via a link at the end of the document.</w:t>
      </w:r>
    </w:p>
    <w:p w14:paraId="1E0B2C22" w14:textId="77777777" w:rsidR="00CF143A" w:rsidRPr="00F0653B" w:rsidRDefault="00CF143A" w:rsidP="00CF143A">
      <w:pPr>
        <w:rPr>
          <w:lang w:val="en-GB"/>
        </w:rPr>
      </w:pPr>
    </w:p>
    <w:p w14:paraId="2DA8C73B" w14:textId="77777777" w:rsidR="006D4F77" w:rsidRPr="00F0653B" w:rsidRDefault="006D4F77" w:rsidP="006D4F77">
      <w:pPr>
        <w:pStyle w:val="Dedication"/>
        <w:rPr>
          <w:lang w:val="en-GB"/>
        </w:rPr>
        <w:sectPr w:rsidR="006D4F77" w:rsidRPr="00F0653B" w:rsidSect="0095126A">
          <w:headerReference w:type="default" r:id="rId8"/>
          <w:footerReference w:type="default" r:id="rId9"/>
          <w:headerReference w:type="first" r:id="rId10"/>
          <w:pgSz w:w="11906" w:h="16838" w:code="9"/>
          <w:pgMar w:top="1134" w:right="936" w:bottom="1134" w:left="936" w:header="1021" w:footer="0" w:gutter="0"/>
          <w:cols w:space="425"/>
          <w:docGrid w:linePitch="360"/>
        </w:sectPr>
      </w:pPr>
    </w:p>
    <w:p w14:paraId="3EEFE2B9" w14:textId="1C835B7A" w:rsidR="00CF143A" w:rsidRPr="00F0653B" w:rsidRDefault="00CF143A" w:rsidP="00CF143A">
      <w:pPr>
        <w:pStyle w:val="Abstract"/>
      </w:pPr>
      <w:r w:rsidRPr="00F0653B">
        <w:rPr>
          <w:b/>
        </w:rPr>
        <w:t>Abstract:</w:t>
      </w:r>
      <w:r w:rsidRPr="00F0653B">
        <w:t xml:space="preserve"> </w:t>
      </w:r>
      <w:commentRangeStart w:id="0"/>
      <w:r w:rsidR="00087C0E" w:rsidRPr="00F0653B">
        <w:t>The sensitivity-enhanced HSQC, as well as HSQC-TOCSY, experiments are incorporated into NOAH (</w:t>
      </w:r>
      <w:r w:rsidR="00087C0E" w:rsidRPr="00F0653B">
        <w:rPr>
          <w:b/>
          <w:bCs/>
        </w:rPr>
        <w:t>N</w:t>
      </w:r>
      <w:r w:rsidR="00087C0E" w:rsidRPr="00F0653B">
        <w:t xml:space="preserve">MR by </w:t>
      </w:r>
      <w:r w:rsidR="00087C0E" w:rsidRPr="00F0653B">
        <w:rPr>
          <w:b/>
          <w:bCs/>
        </w:rPr>
        <w:t>O</w:t>
      </w:r>
      <w:r w:rsidR="00087C0E" w:rsidRPr="00F0653B">
        <w:t xml:space="preserve">rdered </w:t>
      </w:r>
      <w:r w:rsidR="00087C0E" w:rsidRPr="00F0653B">
        <w:rPr>
          <w:b/>
          <w:bCs/>
        </w:rPr>
        <w:t>A</w:t>
      </w:r>
      <w:r w:rsidR="00087C0E" w:rsidRPr="00F0653B">
        <w:t xml:space="preserve">cquisition using </w:t>
      </w:r>
      <w:r w:rsidR="00087C0E" w:rsidRPr="00F0653B">
        <w:rPr>
          <w:vertAlign w:val="superscript"/>
        </w:rPr>
        <w:t>1</w:t>
      </w:r>
      <w:r w:rsidR="00087C0E" w:rsidRPr="00F0653B">
        <w:rPr>
          <w:b/>
          <w:bCs/>
        </w:rPr>
        <w:t>H</w:t>
      </w:r>
      <w:r w:rsidR="00087C0E" w:rsidRPr="00F0653B">
        <w:t xml:space="preserve"> detection) supersequences, adding diversity for </w:t>
      </w:r>
      <w:r w:rsidR="00087C0E" w:rsidRPr="00F0653B">
        <w:rPr>
          <w:vertAlign w:val="superscript"/>
        </w:rPr>
        <w:t>13</w:t>
      </w:r>
      <w:r w:rsidR="00087C0E" w:rsidRPr="00F0653B">
        <w:t xml:space="preserve">C and </w:t>
      </w:r>
      <w:r w:rsidR="00087C0E" w:rsidRPr="00F0653B">
        <w:rPr>
          <w:vertAlign w:val="superscript"/>
        </w:rPr>
        <w:t>15</w:t>
      </w:r>
      <w:r w:rsidR="00087C0E" w:rsidRPr="00F0653B">
        <w:t>N modules. Importantly, these heteronuclear modules are specifically tailored to preserve the magnetisation required for subsequent acquisition of homonuclear modules in a supersequence. In addition, we present protocols for optimally combining HSQC and HSQC-TOCSY elements within the same supersequences, yielding high-quality 2D spectra suitable for structure characterisation but with greatly reduced experiment durations.</w:t>
      </w:r>
      <w:commentRangeEnd w:id="0"/>
      <w:r w:rsidR="00087C0E" w:rsidRPr="00F0653B">
        <w:rPr>
          <w:rStyle w:val="CommentReference"/>
          <w:rFonts w:ascii="Times New Roman" w:hAnsi="Times New Roman"/>
        </w:rPr>
        <w:commentReference w:id="0"/>
      </w:r>
    </w:p>
    <w:p w14:paraId="13D9A734" w14:textId="77777777" w:rsidR="00AD78DA" w:rsidRPr="00F0653B" w:rsidRDefault="00AD78DA" w:rsidP="00C00B45">
      <w:pPr>
        <w:pStyle w:val="H1"/>
      </w:pPr>
      <w:r w:rsidRPr="00F0653B">
        <w:t>Introduction</w:t>
      </w:r>
    </w:p>
    <w:p w14:paraId="14664B2F" w14:textId="28BB53F1" w:rsidR="00F0653B" w:rsidRDefault="00F0653B" w:rsidP="006F7BFE">
      <w:pPr>
        <w:pStyle w:val="P1"/>
        <w:rPr>
          <w:lang w:val="en-GB"/>
        </w:rPr>
      </w:pPr>
      <w:r w:rsidRPr="00F0653B">
        <w:rPr>
          <w:lang w:val="en-GB"/>
        </w:rPr>
        <w:t>In recent years, there has been significant interest in the acceleration of multidimensional NMR data acquisition.</w:t>
      </w:r>
      <w:r w:rsidRPr="00F0653B">
        <w:rPr>
          <w:vertAlign w:val="superscript"/>
          <w:lang w:val="en-GB"/>
        </w:rPr>
        <w:t>[1–5]</w:t>
      </w:r>
      <w:r w:rsidRPr="00F0653B">
        <w:rPr>
          <w:lang w:val="en-GB"/>
        </w:rPr>
        <w:t xml:space="preserve"> In particular, some of the more readily implemented methods involve multiple-FID experiments which use either single or multiple receivers. Of these, one of the most versatile approaches is to utilise different “pools” of magnetisation available within a sample for the sequential collection of different spectra without an intervening recovery delay, as exemplified by the NOAH (</w:t>
      </w:r>
      <w:r w:rsidRPr="00F0653B">
        <w:rPr>
          <w:b/>
          <w:bCs/>
          <w:lang w:val="en-GB"/>
        </w:rPr>
        <w:t>N</w:t>
      </w:r>
      <w:r w:rsidRPr="00F0653B">
        <w:rPr>
          <w:lang w:val="en-GB"/>
        </w:rPr>
        <w:t xml:space="preserve">MR by </w:t>
      </w:r>
      <w:r w:rsidRPr="00F0653B">
        <w:rPr>
          <w:b/>
          <w:bCs/>
          <w:lang w:val="en-GB"/>
        </w:rPr>
        <w:t>O</w:t>
      </w:r>
      <w:r w:rsidRPr="00F0653B">
        <w:rPr>
          <w:lang w:val="en-GB"/>
        </w:rPr>
        <w:t xml:space="preserve">rdered </w:t>
      </w:r>
      <w:r w:rsidRPr="00F0653B">
        <w:rPr>
          <w:b/>
          <w:bCs/>
          <w:lang w:val="en-GB"/>
        </w:rPr>
        <w:t>A</w:t>
      </w:r>
      <w:r w:rsidRPr="00F0653B">
        <w:rPr>
          <w:lang w:val="en-GB"/>
        </w:rPr>
        <w:t xml:space="preserve">cquisition using </w:t>
      </w:r>
      <w:r w:rsidRPr="00F0653B">
        <w:rPr>
          <w:vertAlign w:val="superscript"/>
          <w:lang w:val="en-GB"/>
        </w:rPr>
        <w:t>1</w:t>
      </w:r>
      <w:r w:rsidRPr="00F0653B">
        <w:rPr>
          <w:b/>
          <w:bCs/>
          <w:lang w:val="en-GB"/>
        </w:rPr>
        <w:t>H</w:t>
      </w:r>
      <w:r w:rsidRPr="00F0653B">
        <w:rPr>
          <w:lang w:val="en-GB"/>
        </w:rPr>
        <w:t xml:space="preserve"> detection) technique.</w:t>
      </w:r>
      <w:r w:rsidRPr="00F0653B">
        <w:rPr>
          <w:vertAlign w:val="superscript"/>
          <w:lang w:val="en-GB"/>
        </w:rPr>
        <w:t>[6]</w:t>
      </w:r>
      <w:r w:rsidRPr="00F0653B">
        <w:rPr>
          <w:lang w:val="en-GB"/>
        </w:rPr>
        <w:t xml:space="preserve"> Virtually all of the most common 2D experiments used in small molecule characterisation, such as HSQC, HMBC, COSY, TOCSY, NOESY, and ROESY, can be combined in a modular fashion to form supersequences which collectively use only one recovery delay (</w:t>
      </w:r>
      <w:r w:rsidRPr="00F0653B">
        <w:rPr>
          <w:i/>
          <w:iCs/>
          <w:lang w:val="en-GB"/>
        </w:rPr>
        <w:t>d</w:t>
      </w:r>
      <w:r w:rsidRPr="00F0653B">
        <w:rPr>
          <w:vertAlign w:val="subscript"/>
          <w:lang w:val="en-GB"/>
        </w:rPr>
        <w:t>1</w:t>
      </w:r>
      <w:r w:rsidRPr="00F0653B">
        <w:rPr>
          <w:lang w:val="en-GB"/>
        </w:rPr>
        <w:t xml:space="preserve">) (Figure 1a). As the recovery delay accounts for the large majority of experiment time in 2D NMR, the NOAH approach can provide time savings of up to </w:t>
      </w:r>
      <w:r w:rsidRPr="00F0653B">
        <w:rPr>
          <w:rFonts w:ascii="Cambria Math" w:hAnsi="Cambria Math" w:cs="Cambria Math"/>
          <w:lang w:val="en-GB"/>
        </w:rPr>
        <w:t>∼</w:t>
      </w:r>
      <w:r w:rsidRPr="00F0653B">
        <w:rPr>
          <w:lang w:val="en-GB"/>
        </w:rPr>
        <w:t>4× compared to the conventional individual acquisition of each spectrum, where each constituent experiment would require its own recovery delay.</w:t>
      </w:r>
    </w:p>
    <w:p w14:paraId="335EF9F4" w14:textId="77777777" w:rsidR="00F0653B" w:rsidRPr="00F0653B" w:rsidRDefault="00F0653B" w:rsidP="006F7BFE">
      <w:pPr>
        <w:pStyle w:val="P1"/>
        <w:ind w:firstLine="425"/>
        <w:rPr>
          <w:lang w:val="en-GB"/>
        </w:rPr>
      </w:pPr>
      <w:r w:rsidRPr="00F0653B">
        <w:rPr>
          <w:lang w:val="en-GB"/>
        </w:rPr>
        <w:t>One-bond heteronuclear correlation experiments, namely HSQC and HMQC, play a central role in the structural elucidation of small organic molecules and biomolecules.</w:t>
      </w:r>
      <w:r w:rsidRPr="006F7BFE">
        <w:rPr>
          <w:vertAlign w:val="superscript"/>
          <w:lang w:val="en-GB"/>
        </w:rPr>
        <w:t>[7]</w:t>
      </w:r>
      <w:r w:rsidRPr="00F0653B">
        <w:rPr>
          <w:lang w:val="en-GB"/>
        </w:rPr>
        <w:t xml:space="preserve"> These experiments are also a core component of many NOAH experiments, since the magnetisation they use (protons directly coupled to isotopically dilute X nuclei, i.e. </w:t>
      </w:r>
      <w:r w:rsidRPr="006F7BFE">
        <w:rPr>
          <w:vertAlign w:val="superscript"/>
          <w:lang w:val="en-GB"/>
        </w:rPr>
        <w:t>13</w:t>
      </w:r>
      <w:r w:rsidRPr="00F0653B">
        <w:rPr>
          <w:lang w:val="en-GB"/>
        </w:rPr>
        <w:t xml:space="preserve">C or </w:t>
      </w:r>
      <w:r w:rsidRPr="006F7BFE">
        <w:rPr>
          <w:vertAlign w:val="superscript"/>
          <w:lang w:val="en-GB"/>
        </w:rPr>
        <w:t>15</w:t>
      </w:r>
      <w:r w:rsidRPr="00F0653B">
        <w:rPr>
          <w:lang w:val="en-GB"/>
        </w:rPr>
        <w:t xml:space="preserve">N) can be efficiently differentiated from the “bulk” magnetisation of protons </w:t>
      </w:r>
      <w:r w:rsidRPr="00F0653B">
        <w:rPr>
          <w:lang w:val="en-GB"/>
        </w:rPr>
        <w:t>that are not directly attached to these NMR-active nuclei.</w:t>
      </w:r>
      <w:r w:rsidRPr="006F7BFE">
        <w:rPr>
          <w:vertAlign w:val="superscript"/>
          <w:lang w:val="en-GB"/>
        </w:rPr>
        <w:t>[8]</w:t>
      </w:r>
      <w:r w:rsidRPr="00F0653B">
        <w:rPr>
          <w:lang w:val="en-GB"/>
        </w:rPr>
        <w:t xml:space="preserve"> Following the notation of Orts,</w:t>
      </w:r>
      <w:r w:rsidRPr="006F7BFE">
        <w:rPr>
          <w:vertAlign w:val="superscript"/>
          <w:lang w:val="en-GB"/>
        </w:rPr>
        <w:t>[9]</w:t>
      </w:r>
      <w:r w:rsidRPr="00F0653B">
        <w:rPr>
          <w:lang w:val="en-GB"/>
        </w:rPr>
        <w:t xml:space="preserve"> we refer to these two magnetisation components (proton coupled to X and proton not coupled to X) as </w:t>
      </w:r>
      <w:r w:rsidRPr="006F7BFE">
        <w:rPr>
          <w:vertAlign w:val="superscript"/>
          <w:lang w:val="en-GB"/>
        </w:rPr>
        <w:t>1</w:t>
      </w:r>
      <w:r w:rsidRPr="00F0653B">
        <w:rPr>
          <w:lang w:val="en-GB"/>
        </w:rPr>
        <w:t>H</w:t>
      </w:r>
      <w:r w:rsidRPr="006F7BFE">
        <w:rPr>
          <w:vertAlign w:val="superscript"/>
          <w:lang w:val="en-GB"/>
        </w:rPr>
        <w:t>X</w:t>
      </w:r>
      <w:r w:rsidRPr="00F0653B">
        <w:rPr>
          <w:lang w:val="en-GB"/>
        </w:rPr>
        <w:t xml:space="preserve"> and </w:t>
      </w:r>
      <w:r w:rsidRPr="006F7BFE">
        <w:rPr>
          <w:vertAlign w:val="superscript"/>
          <w:lang w:val="en-GB"/>
        </w:rPr>
        <w:t>1</w:t>
      </w:r>
      <w:r w:rsidRPr="00F0653B">
        <w:rPr>
          <w:lang w:val="en-GB"/>
        </w:rPr>
        <w:t>H</w:t>
      </w:r>
      <w:r w:rsidRPr="006F7BFE">
        <w:rPr>
          <w:vertAlign w:val="superscript"/>
          <w:lang w:val="en-GB"/>
        </w:rPr>
        <w:t>!X</w:t>
      </w:r>
      <w:r w:rsidRPr="00F0653B">
        <w:rPr>
          <w:lang w:val="en-GB"/>
        </w:rPr>
        <w:t xml:space="preserve"> respectively. At the same time, due to the low natural abundance of these heteronuclei, these spectra are typically less sensitive than the homonuclear spectra that are placed towards the end of the supersequence. Consequently, for dilute samples, the minimum experimental time is generally dictated by these heteronuclear experiments, meaning any improvements in experiment sensitivity can be directly translated into greater time savings.</w:t>
      </w:r>
    </w:p>
    <w:p w14:paraId="1FF0411F" w14:textId="4AD4F267" w:rsidR="006D4F77" w:rsidRPr="00F0653B" w:rsidRDefault="00F0653B" w:rsidP="006F7BFE">
      <w:pPr>
        <w:pStyle w:val="P1"/>
        <w:ind w:firstLine="425"/>
        <w:rPr>
          <w:lang w:val="en-GB"/>
        </w:rPr>
      </w:pPr>
      <w:r w:rsidRPr="00F0653B">
        <w:rPr>
          <w:lang w:val="en-GB"/>
        </w:rPr>
        <w:t>In the 1990s, Cavanagh, Rance, and Kay introduced the sensitivity-enhanced HSQC (seHSQC) experiment,</w:t>
      </w:r>
      <w:r w:rsidRPr="006F7BFE">
        <w:rPr>
          <w:vertAlign w:val="superscript"/>
          <w:lang w:val="en-GB"/>
        </w:rPr>
        <w:t>[10]</w:t>
      </w:r>
      <w:r w:rsidRPr="00F0653B">
        <w:rPr>
          <w:lang w:val="en-GB"/>
        </w:rPr>
        <w:t xml:space="preserve"> which improves on the sensitivity of an ordinary echo</w:t>
      </w:r>
      <w:r w:rsidR="006F7BFE">
        <w:rPr>
          <w:lang w:val="en-GB"/>
        </w:rPr>
        <w:t>–</w:t>
      </w:r>
      <w:r w:rsidRPr="00F0653B">
        <w:rPr>
          <w:lang w:val="en-GB"/>
        </w:rPr>
        <w:t>antiecho HSQC by up to a factor of 2 in the most ideal case. This is accomplished through the so-called preservation of equivalent pathways (PEP) scheme, which converts two magnetisation components that are cosine</w:t>
      </w:r>
      <w:r w:rsidR="006F7BFE">
        <w:rPr>
          <w:lang w:val="en-GB"/>
        </w:rPr>
        <w:t xml:space="preserve">- </w:t>
      </w:r>
      <w:r w:rsidRPr="00F0653B">
        <w:rPr>
          <w:lang w:val="en-GB"/>
        </w:rPr>
        <w:t xml:space="preserve">and sine-modulated in </w:t>
      </w:r>
      <w:r w:rsidRPr="006F7BFE">
        <w:rPr>
          <w:i/>
          <w:iCs/>
          <w:lang w:val="en-GB"/>
        </w:rPr>
        <w:t>t</w:t>
      </w:r>
      <w:r w:rsidRPr="006F7BFE">
        <w:rPr>
          <w:vertAlign w:val="subscript"/>
          <w:lang w:val="en-GB"/>
        </w:rPr>
        <w:t>1</w:t>
      </w:r>
      <w:r w:rsidRPr="00F0653B">
        <w:rPr>
          <w:lang w:val="en-GB"/>
        </w:rPr>
        <w:t xml:space="preserve"> into observable magnetisation prior to detection.</w:t>
      </w:r>
      <w:r w:rsidRPr="006F7BFE">
        <w:rPr>
          <w:vertAlign w:val="superscript"/>
          <w:lang w:val="en-GB"/>
        </w:rPr>
        <w:t>[11]</w:t>
      </w:r>
      <w:r w:rsidRPr="00F0653B">
        <w:rPr>
          <w:lang w:val="en-GB"/>
        </w:rPr>
        <w:t xml:space="preserve"> Here, we show how the original seHSQC sequence can be modified such that it can be used as a NOAH module. We add further diversification by incorporating a HSQC-TOCSY module, derived from the ASA</w:t>
      </w:r>
      <w:r w:rsidR="006F7BFE">
        <w:rPr>
          <w:lang w:val="en-GB"/>
        </w:rPr>
        <w:t>P-</w:t>
      </w:r>
      <w:r w:rsidRPr="00F0653B">
        <w:rPr>
          <w:lang w:val="en-GB"/>
        </w:rPr>
        <w:t>HSQC</w:t>
      </w:r>
      <w:r w:rsidR="006F7BFE">
        <w:rPr>
          <w:lang w:val="en-GB"/>
        </w:rPr>
        <w:t>-</w:t>
      </w:r>
      <w:r w:rsidRPr="00F0653B">
        <w:rPr>
          <w:lang w:val="en-GB"/>
        </w:rPr>
        <w:t>TOCSY,</w:t>
      </w:r>
      <w:r w:rsidRPr="006F7BFE">
        <w:rPr>
          <w:vertAlign w:val="superscript"/>
          <w:lang w:val="en-GB"/>
        </w:rPr>
        <w:t>[1g]</w:t>
      </w:r>
      <w:r w:rsidRPr="00F0653B">
        <w:rPr>
          <w:lang w:val="en-GB"/>
        </w:rPr>
        <w:t xml:space="preserve"> that is also compatible with the NOAH strategy. Both of these modules can be inserted either independently or together into NOAH supersequences, allowing large amounts of chemical information to be acquired in short times.</w:t>
      </w:r>
    </w:p>
    <w:p w14:paraId="5EFF03D3" w14:textId="77777777" w:rsidR="00C00B45" w:rsidRPr="00F0653B" w:rsidRDefault="00C00B45" w:rsidP="00C00B45">
      <w:pPr>
        <w:pStyle w:val="H1"/>
      </w:pPr>
      <w:r w:rsidRPr="00F0653B">
        <w:t>Results and Discussion</w:t>
      </w:r>
    </w:p>
    <w:p w14:paraId="78428D04" w14:textId="7B2BE01F" w:rsidR="00D80821" w:rsidRDefault="00737FE3" w:rsidP="00D80821">
      <w:pPr>
        <w:pStyle w:val="P1"/>
      </w:pPr>
      <w:r>
        <w:t>A typical example of a NOAH supersequence is the NOAH-4 MSCN experiment (Figure 1a), which</w:t>
      </w:r>
      <w:r w:rsidRPr="00737FE3">
        <w:t xml:space="preserve"> yields </w:t>
      </w:r>
      <w:r w:rsidRPr="00737FE3">
        <w:rPr>
          <w:vertAlign w:val="superscript"/>
        </w:rPr>
        <w:t>15</w:t>
      </w:r>
      <w:r w:rsidRPr="00737FE3">
        <w:t xml:space="preserve">N HMQC, </w:t>
      </w:r>
      <w:r w:rsidRPr="00737FE3">
        <w:rPr>
          <w:vertAlign w:val="superscript"/>
        </w:rPr>
        <w:t>13</w:t>
      </w:r>
      <w:r w:rsidRPr="00737FE3">
        <w:t>C HSQC, COSY, and NOESY spectra in one single experiment.</w:t>
      </w:r>
      <w:r w:rsidRPr="00737FE3">
        <w:rPr>
          <w:vertAlign w:val="superscript"/>
        </w:rPr>
        <w:t>[6a]</w:t>
      </w:r>
      <w:r w:rsidRPr="00737FE3">
        <w:t xml:space="preserve"> The implementation of this supersequence relies on the fact that the output of any one module contains all the necessary magnetisation components required for downstream modules. For example, both the standard NOAH HMQC (Figure S1a)</w:t>
      </w:r>
      <w:r w:rsidRPr="00737FE3">
        <w:rPr>
          <w:vertAlign w:val="superscript"/>
        </w:rPr>
        <w:t>[1b,6a]</w:t>
      </w:r>
      <w:r w:rsidRPr="00737FE3">
        <w:t xml:space="preserve"> and HSQC (Figure S1b)</w:t>
      </w:r>
      <w:r w:rsidRPr="00737FE3">
        <w:rPr>
          <w:vertAlign w:val="superscript"/>
        </w:rPr>
        <w:t>[1e,6a]</w:t>
      </w:r>
      <w:r w:rsidRPr="00737FE3">
        <w:t xml:space="preserve"> modules return the bulk </w:t>
      </w:r>
      <w:r w:rsidRPr="00737FE3">
        <w:rPr>
          <w:vertAlign w:val="superscript"/>
        </w:rPr>
        <w:t>1</w:t>
      </w:r>
      <w:r w:rsidRPr="00737FE3">
        <w:t>H</w:t>
      </w:r>
      <w:r w:rsidRPr="00737FE3">
        <w:rPr>
          <w:vertAlign w:val="superscript"/>
        </w:rPr>
        <w:t>!X</w:t>
      </w:r>
      <w:r w:rsidRPr="00737FE3">
        <w:t xml:space="preserve"> magnetisation back to its equilibrium position (+</w:t>
      </w:r>
      <w:r w:rsidRPr="00737FE3">
        <w:rPr>
          <w:i/>
          <w:iCs/>
        </w:rPr>
        <w:t>z</w:t>
      </w:r>
      <w:r w:rsidRPr="00737FE3">
        <w:t xml:space="preserve">). In the MSCN sequence, this bulk magnetisation can therefore be used as the </w:t>
      </w:r>
      <w:r w:rsidRPr="00737FE3">
        <w:lastRenderedPageBreak/>
        <w:t xml:space="preserve">input to the COSY and NOESY homonuclear modules which follow. However, the original Cavanagh–Rance–Kay (CRK) seHSQC (Figure 1b) does not obey this principle: it causes bulk magnetisation to be dephased by coherence transfer pathway (CTP) gradients. Consequently, downstream modules can only utilise any bulk </w:t>
      </w:r>
      <w:r w:rsidRPr="00737FE3">
        <w:rPr>
          <w:vertAlign w:val="superscript"/>
        </w:rPr>
        <w:t>1</w:t>
      </w:r>
      <w:r w:rsidRPr="00737FE3">
        <w:t>H</w:t>
      </w:r>
      <w:r w:rsidRPr="00737FE3">
        <w:rPr>
          <w:vertAlign w:val="superscript"/>
        </w:rPr>
        <w:t>!X</w:t>
      </w:r>
      <w:r w:rsidRPr="00737FE3">
        <w:t xml:space="preserve"> magnetisation that has </w:t>
      </w:r>
      <w:r>
        <w:t xml:space="preserve">recovered </w:t>
      </w:r>
      <w:r w:rsidRPr="00737FE3">
        <w:t>during the HSQC FID acquisition, leading to drastic losses in signal intensity. This is illustrated using a NOAH-2 S</w:t>
      </w:r>
      <w:r w:rsidRPr="00737FE3">
        <w:rPr>
          <w:vertAlign w:val="superscript"/>
        </w:rPr>
        <w:t>+</w:t>
      </w:r>
      <w:r w:rsidRPr="00737FE3">
        <w:t>C</w:t>
      </w:r>
      <w:r w:rsidRPr="00737FE3">
        <w:rPr>
          <w:vertAlign w:val="superscript"/>
        </w:rPr>
        <w:t>c</w:t>
      </w:r>
      <w:r w:rsidRPr="00737FE3">
        <w:t xml:space="preserve"> (seHSQC + CLIP-COSY</w:t>
      </w:r>
      <w:r w:rsidRPr="00737FE3">
        <w:rPr>
          <w:vertAlign w:val="superscript"/>
        </w:rPr>
        <w:t>[12]</w:t>
      </w:r>
      <w:r w:rsidRPr="00737FE3">
        <w:t>) supersequence: the CLIP-COSY is used in this work as a convenient module for which peaks can be easily integrated, but the conclusions drawn here are fully applicable to any other homonuclear module that is used in its place. While the CRK seHSQC implementation (Figure 2a) affords significant sensitivity gains (primarily for CH peaks, as predicted by theory</w:t>
      </w:r>
      <w:r w:rsidRPr="00737FE3">
        <w:rPr>
          <w:vertAlign w:val="superscript"/>
        </w:rPr>
        <w:t>[13]</w:t>
      </w:r>
      <w:r w:rsidRPr="00737FE3">
        <w:t>), the COSY module which follows suffers from an almost complete (</w:t>
      </w:r>
      <w:r w:rsidRPr="00737FE3">
        <w:rPr>
          <w:rFonts w:ascii="Cambria Math" w:hAnsi="Cambria Math" w:cs="Cambria Math"/>
        </w:rPr>
        <w:t>∼</w:t>
      </w:r>
      <w:r w:rsidRPr="00737FE3">
        <w:t>90%) loss of intensity. While one could argue that this is still tolerable for the COSY module, which is the most sensitive of all NOAH modules, these losses are not permissible for less inherently sensitive homonuclear modules such as NOESY and ROESY.</w:t>
      </w:r>
    </w:p>
    <w:p w14:paraId="76EB15C1" w14:textId="780E52AB" w:rsidR="00737FE3" w:rsidRPr="00737FE3" w:rsidRDefault="007C0E79" w:rsidP="009779EE">
      <w:pPr>
        <w:spacing w:before="360"/>
        <w:jc w:val="center"/>
        <w:rPr>
          <w:rFonts w:ascii="Arial" w:hAnsi="Arial" w:cs="Arial"/>
          <w:color w:val="FF0000"/>
          <w:sz w:val="14"/>
          <w:szCs w:val="16"/>
          <w:lang w:val="en-GB"/>
        </w:rPr>
      </w:pPr>
      <w:r>
        <w:rPr>
          <w:rFonts w:ascii="Arial" w:hAnsi="Arial" w:cs="Arial"/>
          <w:noProof/>
          <w:color w:val="FF0000"/>
          <w:sz w:val="14"/>
          <w:szCs w:val="16"/>
          <w:lang w:val="en-GB"/>
        </w:rPr>
        <w:pict w14:anchorId="367C8170">
          <v:shape id="Picture 7" o:spid="_x0000_i1032" type="#_x0000_t75" alt="A screen shot of a computer&#13;&#13;&#10;&#13;&#13;&#10;Description automatically generated with low confidence" style="width:244.4pt;height:246.45pt;visibility:visible;mso-wrap-style:square;mso-width-percent:0;mso-height-percent:0;mso-width-percent:0;mso-height-percent:0">
            <v:imagedata r:id="rId15" o:title="A screen shot of a computer&#13;&#13;&#10;&#13;&#13;&#10;Description automatically generated with low confidence"/>
          </v:shape>
        </w:pict>
      </w:r>
    </w:p>
    <w:p w14:paraId="5D42005E" w14:textId="4EEEB33F" w:rsidR="00737FE3" w:rsidRPr="00A64A58" w:rsidRDefault="00737FE3" w:rsidP="00737FE3">
      <w:pPr>
        <w:pStyle w:val="SchemeCaption"/>
        <w:spacing w:line="240" w:lineRule="auto"/>
      </w:pPr>
      <w:r>
        <w:rPr>
          <w:b/>
        </w:rPr>
        <w:t>Figure</w:t>
      </w:r>
      <w:r w:rsidRPr="00F0653B">
        <w:rPr>
          <w:b/>
        </w:rPr>
        <w:t xml:space="preserve"> 1.</w:t>
      </w:r>
      <w:r w:rsidRPr="00F0653B">
        <w:t xml:space="preserve"> </w:t>
      </w:r>
      <w:r w:rsidRPr="00737FE3">
        <w:rPr>
          <w:b/>
          <w:lang w:val="en-HK"/>
        </w:rPr>
        <w:t xml:space="preserve">(a) </w:t>
      </w:r>
      <w:r w:rsidRPr="00737FE3">
        <w:rPr>
          <w:lang w:val="en-HK"/>
        </w:rPr>
        <w:t>Overview of a typical NOAH supersequence (MSCN, using the single-letter abbreviations previously defined</w:t>
      </w:r>
      <w:r w:rsidRPr="00737FE3">
        <w:rPr>
          <w:vertAlign w:val="superscript"/>
          <w:lang w:val="en-HK"/>
        </w:rPr>
        <w:t>[6a]</w:t>
      </w:r>
      <w:r w:rsidRPr="00737FE3">
        <w:rPr>
          <w:lang w:val="en-HK"/>
        </w:rPr>
        <w:t xml:space="preserve">). The </w:t>
      </w:r>
      <w:r w:rsidRPr="00A64A58">
        <w:rPr>
          <w:vertAlign w:val="superscript"/>
          <w:lang w:val="en-HK"/>
        </w:rPr>
        <w:t>15</w:t>
      </w:r>
      <w:r w:rsidRPr="00737FE3">
        <w:rPr>
          <w:lang w:val="en-HK"/>
        </w:rPr>
        <w:t>N–</w:t>
      </w:r>
      <w:r w:rsidRPr="00A64A58">
        <w:rPr>
          <w:vertAlign w:val="superscript"/>
          <w:lang w:val="en-HK"/>
        </w:rPr>
        <w:t>1</w:t>
      </w:r>
      <w:r w:rsidRPr="00737FE3">
        <w:rPr>
          <w:lang w:val="en-HK"/>
        </w:rPr>
        <w:t xml:space="preserve">H HMQC and </w:t>
      </w:r>
      <w:r w:rsidRPr="00A64A58">
        <w:rPr>
          <w:vertAlign w:val="superscript"/>
          <w:lang w:val="en-HK"/>
        </w:rPr>
        <w:t>13</w:t>
      </w:r>
      <w:r w:rsidRPr="00737FE3">
        <w:rPr>
          <w:lang w:val="en-HK"/>
        </w:rPr>
        <w:t>C–</w:t>
      </w:r>
      <w:r w:rsidRPr="00A64A58">
        <w:rPr>
          <w:vertAlign w:val="superscript"/>
          <w:lang w:val="en-HK"/>
        </w:rPr>
        <w:t>1</w:t>
      </w:r>
      <w:r w:rsidRPr="00737FE3">
        <w:rPr>
          <w:lang w:val="en-HK"/>
        </w:rPr>
        <w:t xml:space="preserve">H HSQC modules are coloured; these may be replaced with the new seHSQC module proposed in this work. </w:t>
      </w:r>
      <w:r w:rsidRPr="00737FE3">
        <w:rPr>
          <w:b/>
          <w:lang w:val="en-HK"/>
        </w:rPr>
        <w:t xml:space="preserve">(b) </w:t>
      </w:r>
      <w:r w:rsidRPr="00737FE3">
        <w:rPr>
          <w:lang w:val="en-HK"/>
        </w:rPr>
        <w:t>Cavanagh–Rance–Kay (CRK) seHSQC.</w:t>
      </w:r>
      <w:r w:rsidRPr="00737FE3">
        <w:rPr>
          <w:vertAlign w:val="superscript"/>
          <w:lang w:val="en-HK"/>
        </w:rPr>
        <w:t xml:space="preserve">[10] </w:t>
      </w:r>
      <w:r w:rsidRPr="00737FE3">
        <w:rPr>
          <w:b/>
          <w:lang w:val="en-HK"/>
        </w:rPr>
        <w:t xml:space="preserve">(c) </w:t>
      </w:r>
      <w:r w:rsidRPr="00737FE3">
        <w:rPr>
          <w:lang w:val="en-HK"/>
        </w:rPr>
        <w:t>Version 1 of the NOAH seHSQC module, abbreviated as “S</w:t>
      </w:r>
      <w:r w:rsidRPr="00A64A58">
        <w:rPr>
          <w:spacing w:val="-80"/>
          <w:position w:val="1"/>
          <w:vertAlign w:val="superscript"/>
          <w:lang w:val="en-HK"/>
        </w:rPr>
        <w:t>+</w:t>
      </w:r>
      <w:r w:rsidRPr="00A64A58">
        <w:rPr>
          <w:position w:val="-1"/>
          <w:vertAlign w:val="subscript"/>
          <w:lang w:val="en-HK"/>
        </w:rPr>
        <w:t>1</w:t>
      </w:r>
      <w:r w:rsidRPr="00737FE3">
        <w:rPr>
          <w:lang w:val="en-HK"/>
        </w:rPr>
        <w:t xml:space="preserve">”. </w:t>
      </w:r>
      <w:r w:rsidRPr="00737FE3">
        <w:rPr>
          <w:b/>
          <w:lang w:val="en-HK"/>
        </w:rPr>
        <w:t xml:space="preserve">(d) </w:t>
      </w:r>
      <w:r w:rsidRPr="00737FE3">
        <w:rPr>
          <w:lang w:val="en-HK"/>
        </w:rPr>
        <w:t>Version 2 of the NOAH seHSQC module, abbreviated as “</w:t>
      </w:r>
      <w:r w:rsidR="00A64A58" w:rsidRPr="00737FE3">
        <w:rPr>
          <w:lang w:val="en-HK"/>
        </w:rPr>
        <w:t>S</w:t>
      </w:r>
      <w:r w:rsidR="00A64A58" w:rsidRPr="00A64A58">
        <w:rPr>
          <w:spacing w:val="-80"/>
          <w:position w:val="1"/>
          <w:vertAlign w:val="superscript"/>
          <w:lang w:val="en-HK"/>
        </w:rPr>
        <w:t>+</w:t>
      </w:r>
      <w:r w:rsidR="00A64A58">
        <w:rPr>
          <w:position w:val="-1"/>
          <w:vertAlign w:val="subscript"/>
          <w:lang w:val="en-HK"/>
        </w:rPr>
        <w:t>2</w:t>
      </w:r>
      <w:r w:rsidRPr="00737FE3">
        <w:rPr>
          <w:lang w:val="en-HK"/>
        </w:rPr>
        <w:t>”. Filled and unfilled bars represent 90</w:t>
      </w:r>
      <w:r w:rsidR="00A64A58">
        <w:rPr>
          <w:lang w:val="en-HK"/>
        </w:rPr>
        <w:t>°</w:t>
      </w:r>
      <w:r w:rsidRPr="00737FE3">
        <w:rPr>
          <w:lang w:val="en-HK"/>
        </w:rPr>
        <w:t xml:space="preserve"> and 180</w:t>
      </w:r>
      <w:r w:rsidR="00A64A58">
        <w:rPr>
          <w:lang w:val="en-HK"/>
        </w:rPr>
        <w:t>°</w:t>
      </w:r>
      <w:r w:rsidRPr="00737FE3">
        <w:rPr>
          <w:lang w:val="en-HK"/>
        </w:rPr>
        <w:t xml:space="preserve"> pulses respectively; all 180° </w:t>
      </w:r>
      <w:r w:rsidRPr="00A64A58">
        <w:rPr>
          <w:lang w:val="en-HK"/>
        </w:rPr>
        <w:t xml:space="preserve">pulses on </w:t>
      </w:r>
      <w:r w:rsidRPr="00A64A58">
        <w:rPr>
          <w:vertAlign w:val="superscript"/>
          <w:lang w:val="en-HK"/>
        </w:rPr>
        <w:t>13</w:t>
      </w:r>
      <w:r w:rsidRPr="00A64A58">
        <w:rPr>
          <w:lang w:val="en-HK"/>
        </w:rPr>
        <w:t>C are adiabatic (frequency-swept) pulses. All pulses are applied along +</w:t>
      </w:r>
      <w:r w:rsidRPr="00A64A58">
        <w:rPr>
          <w:i/>
          <w:iCs/>
          <w:lang w:val="en-HK"/>
        </w:rPr>
        <w:t>x</w:t>
      </w:r>
      <w:r w:rsidRPr="00A64A58">
        <w:rPr>
          <w:lang w:val="en-HK"/>
        </w:rPr>
        <w:t xml:space="preserve"> unless otherwise noted. Phase cycling is performed with </w:t>
      </w:r>
      <w:r w:rsidRPr="00A64A58">
        <w:rPr>
          <w:i/>
          <w:iCs/>
          <w:lang w:val="en-HK"/>
        </w:rPr>
        <w:t>φ</w:t>
      </w:r>
      <w:r w:rsidRPr="00A64A58">
        <w:rPr>
          <w:vertAlign w:val="subscript"/>
          <w:lang w:val="en-HK"/>
        </w:rPr>
        <w:t>1</w:t>
      </w:r>
      <w:r w:rsidR="00003B94" w:rsidRPr="00003B94">
        <w:rPr>
          <w:lang w:val="en-HK"/>
        </w:rPr>
        <w:t> </w:t>
      </w:r>
      <w:r w:rsidRPr="00A64A58">
        <w:rPr>
          <w:lang w:val="en-HK"/>
        </w:rPr>
        <w:t>=</w:t>
      </w:r>
      <w:r w:rsidR="00003B94">
        <w:rPr>
          <w:lang w:val="en-HK"/>
        </w:rPr>
        <w:t> </w:t>
      </w:r>
      <w:r w:rsidRPr="00A64A58">
        <w:rPr>
          <w:lang w:val="en-HK"/>
        </w:rPr>
        <w:t>(</w:t>
      </w:r>
      <w:r w:rsidRPr="00A64A58">
        <w:rPr>
          <w:i/>
          <w:iCs/>
          <w:lang w:val="en-HK"/>
        </w:rPr>
        <w:t>x</w:t>
      </w:r>
      <w:r w:rsidRPr="00A64A58">
        <w:rPr>
          <w:lang w:val="en-HK"/>
        </w:rPr>
        <w:t>,</w:t>
      </w:r>
      <w:r w:rsidR="00A64A58">
        <w:rPr>
          <w:lang w:val="en-HK"/>
        </w:rPr>
        <w:t xml:space="preserve"> −</w:t>
      </w:r>
      <w:r w:rsidRPr="00A64A58">
        <w:rPr>
          <w:i/>
          <w:iCs/>
          <w:lang w:val="en-HK"/>
        </w:rPr>
        <w:t>x</w:t>
      </w:r>
      <w:r w:rsidRPr="00A64A58">
        <w:rPr>
          <w:lang w:val="en-HK"/>
        </w:rPr>
        <w:t xml:space="preserve">) and </w:t>
      </w:r>
      <w:r w:rsidRPr="00A64A58">
        <w:rPr>
          <w:i/>
          <w:iCs/>
          <w:lang w:val="en-HK"/>
        </w:rPr>
        <w:t>φ</w:t>
      </w:r>
      <w:r w:rsidRPr="00A64A58">
        <w:rPr>
          <w:vertAlign w:val="subscript"/>
          <w:lang w:val="en-HK"/>
        </w:rPr>
        <w:t>2</w:t>
      </w:r>
      <w:r w:rsidR="00003B94">
        <w:rPr>
          <w:lang w:val="en-HK"/>
        </w:rPr>
        <w:t> </w:t>
      </w:r>
      <w:r w:rsidRPr="00A64A58">
        <w:rPr>
          <w:lang w:val="en-HK"/>
        </w:rPr>
        <w:t>=</w:t>
      </w:r>
      <w:r w:rsidR="00003B94">
        <w:rPr>
          <w:lang w:val="en-HK"/>
        </w:rPr>
        <w:t> </w:t>
      </w:r>
      <w:r w:rsidRPr="00A64A58">
        <w:rPr>
          <w:lang w:val="en-HK"/>
        </w:rPr>
        <w:t>(</w:t>
      </w:r>
      <w:r w:rsidRPr="00A64A58">
        <w:rPr>
          <w:i/>
          <w:iCs/>
          <w:lang w:val="en-HK"/>
        </w:rPr>
        <w:t>x</w:t>
      </w:r>
      <w:r w:rsidRPr="00A64A58">
        <w:rPr>
          <w:lang w:val="en-HK"/>
        </w:rPr>
        <w:t>,</w:t>
      </w:r>
      <w:r w:rsidR="00A64A58">
        <w:rPr>
          <w:lang w:val="en-HK"/>
        </w:rPr>
        <w:t xml:space="preserve"> </w:t>
      </w:r>
      <w:r w:rsidRPr="00A64A58">
        <w:rPr>
          <w:i/>
          <w:iCs/>
          <w:lang w:val="en-HK"/>
        </w:rPr>
        <w:t>x</w:t>
      </w:r>
      <w:r w:rsidRPr="00A64A58">
        <w:rPr>
          <w:lang w:val="en-HK"/>
        </w:rPr>
        <w:t>,</w:t>
      </w:r>
      <w:r w:rsidR="00A64A58">
        <w:rPr>
          <w:lang w:val="en-HK"/>
        </w:rPr>
        <w:t xml:space="preserve"> −</w:t>
      </w:r>
      <w:r w:rsidRPr="00A64A58">
        <w:rPr>
          <w:i/>
          <w:iCs/>
          <w:lang w:val="en-HK"/>
        </w:rPr>
        <w:t>x</w:t>
      </w:r>
      <w:r w:rsidRPr="00A64A58">
        <w:rPr>
          <w:lang w:val="en-HK"/>
        </w:rPr>
        <w:t>,</w:t>
      </w:r>
      <w:r w:rsidR="00A64A58">
        <w:rPr>
          <w:lang w:val="en-HK"/>
        </w:rPr>
        <w:t xml:space="preserve"> −</w:t>
      </w:r>
      <w:r w:rsidRPr="00A64A58">
        <w:rPr>
          <w:i/>
          <w:iCs/>
          <w:lang w:val="en-HK"/>
        </w:rPr>
        <w:t>x</w:t>
      </w:r>
      <w:r w:rsidRPr="00A64A58">
        <w:rPr>
          <w:lang w:val="en-HK"/>
        </w:rPr>
        <w:t>). The delays are chosen as follows:</w:t>
      </w:r>
      <w:r w:rsidR="00A64A58">
        <w:rPr>
          <w:lang w:val="en-HK"/>
        </w:rPr>
        <w:t xml:space="preserve"> Δ</w:t>
      </w:r>
      <w:r w:rsidR="00003B94">
        <w:rPr>
          <w:lang w:val="en-HK"/>
        </w:rPr>
        <w:t> </w:t>
      </w:r>
      <w:r w:rsidRPr="00A64A58">
        <w:rPr>
          <w:lang w:val="en-HK"/>
        </w:rPr>
        <w:t>=</w:t>
      </w:r>
      <w:r w:rsidR="00003B94">
        <w:rPr>
          <w:lang w:val="en-HK"/>
        </w:rPr>
        <w:t> </w:t>
      </w:r>
      <w:r w:rsidRPr="00A64A58">
        <w:rPr>
          <w:lang w:val="en-HK"/>
        </w:rPr>
        <w:t>1/(4·</w:t>
      </w:r>
      <w:r w:rsidRPr="00A64A58">
        <w:rPr>
          <w:vertAlign w:val="superscript"/>
          <w:lang w:val="en-HK"/>
        </w:rPr>
        <w:t>1</w:t>
      </w:r>
      <w:r w:rsidRPr="00A64A58">
        <w:rPr>
          <w:i/>
          <w:iCs/>
          <w:lang w:val="en-HK"/>
        </w:rPr>
        <w:t>J</w:t>
      </w:r>
      <w:r w:rsidRPr="00A64A58">
        <w:rPr>
          <w:vertAlign w:val="subscript"/>
          <w:lang w:val="en-HK"/>
        </w:rPr>
        <w:t>XH</w:t>
      </w:r>
      <w:r w:rsidRPr="00A64A58">
        <w:rPr>
          <w:lang w:val="en-HK"/>
        </w:rPr>
        <w:t xml:space="preserve">), </w:t>
      </w:r>
      <w:r w:rsidR="00A64A58">
        <w:rPr>
          <w:lang w:val="en-HK"/>
        </w:rPr>
        <w:t>Δ′</w:t>
      </w:r>
      <w:r w:rsidR="00003B94">
        <w:rPr>
          <w:lang w:val="en-HK"/>
        </w:rPr>
        <w:t> </w:t>
      </w:r>
      <w:r w:rsidRPr="00A64A58">
        <w:rPr>
          <w:lang w:val="en-HK"/>
        </w:rPr>
        <w:t>=</w:t>
      </w:r>
      <w:r w:rsidR="00003B94">
        <w:rPr>
          <w:lang w:val="en-HK"/>
        </w:rPr>
        <w:t> </w:t>
      </w:r>
      <w:r w:rsidRPr="00A64A58">
        <w:rPr>
          <w:lang w:val="en-HK"/>
        </w:rPr>
        <w:t>1/(8·</w:t>
      </w:r>
      <w:r w:rsidRPr="00A64A58">
        <w:rPr>
          <w:vertAlign w:val="superscript"/>
          <w:lang w:val="en-HK"/>
        </w:rPr>
        <w:t>1</w:t>
      </w:r>
      <w:r w:rsidRPr="00A64A58">
        <w:rPr>
          <w:i/>
          <w:iCs/>
          <w:lang w:val="en-HK"/>
        </w:rPr>
        <w:t>J</w:t>
      </w:r>
      <w:r w:rsidRPr="00A64A58">
        <w:rPr>
          <w:vertAlign w:val="subscript"/>
          <w:lang w:val="en-HK"/>
        </w:rPr>
        <w:t>CH</w:t>
      </w:r>
      <w:r w:rsidRPr="00A64A58">
        <w:rPr>
          <w:lang w:val="en-HK"/>
        </w:rPr>
        <w:t>) or 1/(4</w:t>
      </w:r>
      <w:r w:rsidR="00A64A58">
        <w:rPr>
          <w:lang w:val="en-HK"/>
        </w:rPr>
        <w:t>·</w:t>
      </w:r>
      <w:r w:rsidRPr="00A64A58">
        <w:rPr>
          <w:vertAlign w:val="superscript"/>
          <w:lang w:val="en-HK"/>
        </w:rPr>
        <w:t>1</w:t>
      </w:r>
      <w:r w:rsidRPr="00A64A58">
        <w:rPr>
          <w:i/>
          <w:iCs/>
          <w:lang w:val="en-HK"/>
        </w:rPr>
        <w:t>J</w:t>
      </w:r>
      <w:r w:rsidRPr="00A64A58">
        <w:rPr>
          <w:vertAlign w:val="subscript"/>
          <w:lang w:val="en-HK"/>
        </w:rPr>
        <w:t>NH</w:t>
      </w:r>
      <w:r w:rsidRPr="00A64A58">
        <w:rPr>
          <w:lang w:val="en-HK"/>
        </w:rPr>
        <w:t>), and</w:t>
      </w:r>
      <w:r w:rsidR="00A64A58">
        <w:rPr>
          <w:lang w:val="en-HK"/>
        </w:rPr>
        <w:t xml:space="preserve"> </w:t>
      </w:r>
      <w:r w:rsidR="00A64A58" w:rsidRPr="00A64A58">
        <w:rPr>
          <w:i/>
          <w:iCs/>
          <w:lang w:val="en-HK"/>
        </w:rPr>
        <w:t>ε</w:t>
      </w:r>
      <w:r w:rsidR="00A64A58">
        <w:rPr>
          <w:lang w:val="en-HK"/>
        </w:rPr>
        <w:t xml:space="preserve"> </w:t>
      </w:r>
      <w:r w:rsidRPr="00A64A58">
        <w:rPr>
          <w:lang w:val="en-HK"/>
        </w:rPr>
        <w:t>is the minimum time needed for a gradient pulse and subsequent recovery. All gradient pulses are 1</w:t>
      </w:r>
      <w:r w:rsidR="00A64A58">
        <w:rPr>
          <w:lang w:val="en-HK"/>
        </w:rPr>
        <w:t> </w:t>
      </w:r>
      <w:r w:rsidRPr="00A64A58">
        <w:rPr>
          <w:lang w:val="en-HK"/>
        </w:rPr>
        <w:t xml:space="preserve">ms long, except for </w:t>
      </w:r>
      <w:r w:rsidRPr="00A64A58">
        <w:rPr>
          <w:i/>
          <w:iCs/>
          <w:lang w:val="en-HK"/>
        </w:rPr>
        <w:t>g</w:t>
      </w:r>
      <w:r w:rsidRPr="00A64A58">
        <w:rPr>
          <w:vertAlign w:val="subscript"/>
          <w:lang w:val="en-HK"/>
        </w:rPr>
        <w:t xml:space="preserve">1 </w:t>
      </w:r>
      <w:r w:rsidRPr="00A64A58">
        <w:rPr>
          <w:lang w:val="en-HK"/>
        </w:rPr>
        <w:t xml:space="preserve">and </w:t>
      </w:r>
      <w:r w:rsidRPr="00A64A58">
        <w:rPr>
          <w:i/>
          <w:iCs/>
          <w:lang w:val="en-HK"/>
        </w:rPr>
        <w:t>g</w:t>
      </w:r>
      <w:r w:rsidRPr="00A64A58">
        <w:rPr>
          <w:vertAlign w:val="subscript"/>
          <w:lang w:val="en-HK"/>
        </w:rPr>
        <w:t xml:space="preserve">2 </w:t>
      </w:r>
      <w:r w:rsidRPr="00A64A58">
        <w:rPr>
          <w:lang w:val="en-HK"/>
        </w:rPr>
        <w:t xml:space="preserve">in </w:t>
      </w:r>
      <w:r w:rsidRPr="00A64A58">
        <w:rPr>
          <w:vertAlign w:val="superscript"/>
          <w:lang w:val="en-HK"/>
        </w:rPr>
        <w:t>15</w:t>
      </w:r>
      <w:r w:rsidRPr="00A64A58">
        <w:rPr>
          <w:lang w:val="en-HK"/>
        </w:rPr>
        <w:t xml:space="preserve">N experiments which are 2.5 ms long. Gradient amplitudes, as percentages of maximum gradient strength, are as follows: </w:t>
      </w:r>
      <w:r w:rsidRPr="00A64A58">
        <w:rPr>
          <w:i/>
          <w:iCs/>
          <w:lang w:val="en-HK"/>
        </w:rPr>
        <w:t>g</w:t>
      </w:r>
      <w:r w:rsidRPr="00A64A58">
        <w:rPr>
          <w:vertAlign w:val="subscript"/>
          <w:lang w:val="en-HK"/>
        </w:rPr>
        <w:t>1</w:t>
      </w:r>
      <w:r w:rsidR="00003B94">
        <w:rPr>
          <w:lang w:val="en-HK"/>
        </w:rPr>
        <w:t> </w:t>
      </w:r>
      <w:r w:rsidRPr="00A64A58">
        <w:rPr>
          <w:lang w:val="en-HK"/>
        </w:rPr>
        <w:t>=</w:t>
      </w:r>
      <w:r w:rsidR="00003B94">
        <w:rPr>
          <w:lang w:val="en-HK"/>
        </w:rPr>
        <w:t> </w:t>
      </w:r>
      <w:r w:rsidRPr="00A64A58">
        <w:rPr>
          <w:lang w:val="en-HK"/>
        </w:rPr>
        <w:t xml:space="preserve">80%; </w:t>
      </w:r>
      <w:r w:rsidRPr="00A64A58">
        <w:rPr>
          <w:i/>
          <w:iCs/>
          <w:lang w:val="en-HK"/>
        </w:rPr>
        <w:t>g</w:t>
      </w:r>
      <w:r w:rsidRPr="00A64A58">
        <w:rPr>
          <w:vertAlign w:val="subscript"/>
          <w:lang w:val="en-HK"/>
        </w:rPr>
        <w:t>2</w:t>
      </w:r>
      <w:r w:rsidR="00003B94">
        <w:rPr>
          <w:lang w:val="en-HK"/>
        </w:rPr>
        <w:t> </w:t>
      </w:r>
      <w:r w:rsidRPr="00A64A58">
        <w:rPr>
          <w:lang w:val="en-HK"/>
        </w:rPr>
        <w:t>=</w:t>
      </w:r>
      <w:r w:rsidR="00003B94">
        <w:rPr>
          <w:lang w:val="en-HK"/>
        </w:rPr>
        <w:t> </w:t>
      </w:r>
      <w:r w:rsidRPr="00A64A58">
        <w:rPr>
          <w:lang w:val="en-HK"/>
        </w:rPr>
        <w:t>±40.2% (</w:t>
      </w:r>
      <w:r w:rsidRPr="00A64A58">
        <w:rPr>
          <w:vertAlign w:val="superscript"/>
          <w:lang w:val="en-HK"/>
        </w:rPr>
        <w:t>13</w:t>
      </w:r>
      <w:r w:rsidRPr="00A64A58">
        <w:rPr>
          <w:lang w:val="en-HK"/>
        </w:rPr>
        <w:t>C) or ±16.2% (</w:t>
      </w:r>
      <w:r w:rsidRPr="00A64A58">
        <w:rPr>
          <w:vertAlign w:val="superscript"/>
          <w:lang w:val="en-HK"/>
        </w:rPr>
        <w:t>15</w:t>
      </w:r>
      <w:r w:rsidRPr="00A64A58">
        <w:rPr>
          <w:lang w:val="en-HK"/>
        </w:rPr>
        <w:t xml:space="preserve">N); </w:t>
      </w:r>
      <w:r w:rsidRPr="00A64A58">
        <w:rPr>
          <w:i/>
          <w:iCs/>
          <w:lang w:val="en-HK"/>
        </w:rPr>
        <w:t>g</w:t>
      </w:r>
      <w:r w:rsidRPr="00A64A58">
        <w:rPr>
          <w:vertAlign w:val="subscript"/>
          <w:lang w:val="en-HK"/>
        </w:rPr>
        <w:t>2</w:t>
      </w:r>
      <w:r w:rsidR="00A64A58">
        <w:rPr>
          <w:lang w:val="en-HK"/>
        </w:rPr>
        <w:t>′</w:t>
      </w:r>
      <w:r w:rsidR="00003B94">
        <w:rPr>
          <w:lang w:val="en-HK"/>
        </w:rPr>
        <w:t> </w:t>
      </w:r>
      <w:r w:rsidRPr="00A64A58">
        <w:rPr>
          <w:lang w:val="en-HK"/>
        </w:rPr>
        <w:t>=</w:t>
      </w:r>
      <w:r w:rsidR="00003B94">
        <w:rPr>
          <w:lang w:val="en-HK"/>
        </w:rPr>
        <w:t> </w:t>
      </w:r>
      <w:r w:rsidRPr="00A64A58">
        <w:rPr>
          <w:i/>
          <w:iCs/>
          <w:lang w:val="en-HK"/>
        </w:rPr>
        <w:t>g</w:t>
      </w:r>
      <w:r w:rsidRPr="00A64A58">
        <w:rPr>
          <w:vertAlign w:val="subscript"/>
          <w:lang w:val="en-HK"/>
        </w:rPr>
        <w:t>2</w:t>
      </w:r>
      <w:r w:rsidRPr="00A64A58">
        <w:rPr>
          <w:lang w:val="en-HK"/>
        </w:rPr>
        <w:t xml:space="preserve">/2; </w:t>
      </w:r>
      <w:r w:rsidRPr="00A64A58">
        <w:rPr>
          <w:i/>
          <w:iCs/>
          <w:lang w:val="en-HK"/>
        </w:rPr>
        <w:t>g</w:t>
      </w:r>
      <w:r w:rsidRPr="00A64A58">
        <w:rPr>
          <w:vertAlign w:val="subscript"/>
          <w:lang w:val="en-HK"/>
        </w:rPr>
        <w:t>3</w:t>
      </w:r>
      <w:r w:rsidR="00003B94">
        <w:rPr>
          <w:lang w:val="en-HK"/>
        </w:rPr>
        <w:t> </w:t>
      </w:r>
      <w:r w:rsidRPr="00A64A58">
        <w:rPr>
          <w:lang w:val="en-HK"/>
        </w:rPr>
        <w:t>=</w:t>
      </w:r>
      <w:r w:rsidR="00003B94">
        <w:rPr>
          <w:lang w:val="en-HK"/>
        </w:rPr>
        <w:t> </w:t>
      </w:r>
      <w:r w:rsidRPr="00A64A58">
        <w:rPr>
          <w:lang w:val="en-HK"/>
        </w:rPr>
        <w:t xml:space="preserve">11%; </w:t>
      </w:r>
      <w:r w:rsidRPr="00A64A58">
        <w:rPr>
          <w:i/>
          <w:iCs/>
          <w:lang w:val="en-HK"/>
        </w:rPr>
        <w:t>g</w:t>
      </w:r>
      <w:r w:rsidRPr="00A64A58">
        <w:rPr>
          <w:vertAlign w:val="subscript"/>
          <w:lang w:val="en-HK"/>
        </w:rPr>
        <w:t>4</w:t>
      </w:r>
      <w:r w:rsidR="00003B94">
        <w:rPr>
          <w:lang w:val="en-HK"/>
        </w:rPr>
        <w:t> </w:t>
      </w:r>
      <w:r w:rsidRPr="00A64A58">
        <w:rPr>
          <w:lang w:val="en-HK"/>
        </w:rPr>
        <w:t>=</w:t>
      </w:r>
      <w:r w:rsidR="00003B94">
        <w:rPr>
          <w:lang w:val="en-HK"/>
        </w:rPr>
        <w:t> </w:t>
      </w:r>
      <w:r w:rsidR="00A64A58">
        <w:rPr>
          <w:lang w:val="en-HK"/>
        </w:rPr>
        <w:t>−</w:t>
      </w:r>
      <w:r w:rsidRPr="00A64A58">
        <w:rPr>
          <w:lang w:val="en-HK"/>
        </w:rPr>
        <w:t xml:space="preserve">5%. The signs of </w:t>
      </w:r>
      <w:r w:rsidRPr="00A64A58">
        <w:rPr>
          <w:i/>
          <w:iCs/>
          <w:lang w:val="en-HK"/>
        </w:rPr>
        <w:t>g</w:t>
      </w:r>
      <w:r w:rsidRPr="00A64A58">
        <w:rPr>
          <w:vertAlign w:val="subscript"/>
          <w:lang w:val="en-HK"/>
        </w:rPr>
        <w:t xml:space="preserve">2 </w:t>
      </w:r>
      <w:r w:rsidRPr="00A64A58">
        <w:rPr>
          <w:lang w:val="en-HK"/>
        </w:rPr>
        <w:t xml:space="preserve">and </w:t>
      </w:r>
      <w:r w:rsidRPr="00A64A58">
        <w:rPr>
          <w:i/>
          <w:iCs/>
          <w:lang w:val="en-HK"/>
        </w:rPr>
        <w:t>g</w:t>
      </w:r>
      <w:r w:rsidRPr="00A64A58">
        <w:rPr>
          <w:vertAlign w:val="subscript"/>
          <w:lang w:val="en-HK"/>
        </w:rPr>
        <w:t>2</w:t>
      </w:r>
      <w:r w:rsidR="00A64A58">
        <w:rPr>
          <w:lang w:val="en-HK"/>
        </w:rPr>
        <w:t>′</w:t>
      </w:r>
      <w:r w:rsidRPr="00A64A58">
        <w:rPr>
          <w:lang w:val="en-HK"/>
        </w:rPr>
        <w:t>, as well as the phase of the 90° X pulse marked ±</w:t>
      </w:r>
      <w:r w:rsidRPr="00A64A58">
        <w:rPr>
          <w:i/>
          <w:iCs/>
          <w:lang w:val="en-HK"/>
        </w:rPr>
        <w:t>y</w:t>
      </w:r>
      <w:r w:rsidRPr="00A64A58">
        <w:rPr>
          <w:lang w:val="en-HK"/>
        </w:rPr>
        <w:t xml:space="preserve">, are alternated within each </w:t>
      </w:r>
      <w:r w:rsidRPr="00A64A58">
        <w:rPr>
          <w:i/>
          <w:iCs/>
          <w:lang w:val="en-HK"/>
        </w:rPr>
        <w:t>t</w:t>
      </w:r>
      <w:r w:rsidRPr="00A64A58">
        <w:rPr>
          <w:vertAlign w:val="subscript"/>
          <w:lang w:val="en-HK"/>
        </w:rPr>
        <w:t xml:space="preserve">1 </w:t>
      </w:r>
      <w:r w:rsidRPr="00A64A58">
        <w:rPr>
          <w:lang w:val="en-HK"/>
        </w:rPr>
        <w:t>increment to provide echo–antiecho selection. Refer to Figure S1 for product operator analysis.</w:t>
      </w:r>
    </w:p>
    <w:p w14:paraId="0504F9D7" w14:textId="790A3598" w:rsidR="00737FE3" w:rsidRDefault="00737FE3" w:rsidP="00737FE3">
      <w:pPr>
        <w:pStyle w:val="P1"/>
        <w:ind w:firstLine="425"/>
        <w:rPr>
          <w:lang w:val="en-GB"/>
        </w:rPr>
      </w:pPr>
      <w:r w:rsidRPr="00737FE3">
        <w:rPr>
          <w:lang w:val="en-GB"/>
        </w:rPr>
        <w:t xml:space="preserve">In this work, we compare two possible solutions to this, which form the basis of the NOAH seHSQC modules. In both </w:t>
      </w:r>
      <w:r w:rsidRPr="00737FE3">
        <w:rPr>
          <w:lang w:val="en-GB"/>
        </w:rPr>
        <w:t xml:space="preserve">cases, we require a pulse sequence element which performs a selective 90° rotation on </w:t>
      </w:r>
      <w:r w:rsidRPr="00737FE3">
        <w:rPr>
          <w:vertAlign w:val="superscript"/>
          <w:lang w:val="en-GB"/>
        </w:rPr>
        <w:t>1</w:t>
      </w:r>
      <w:r w:rsidRPr="00737FE3">
        <w:rPr>
          <w:lang w:val="en-GB"/>
        </w:rPr>
        <w:t>H</w:t>
      </w:r>
      <w:r w:rsidRPr="00737FE3">
        <w:rPr>
          <w:vertAlign w:val="superscript"/>
          <w:lang w:val="en-GB"/>
        </w:rPr>
        <w:t>X</w:t>
      </w:r>
      <w:r w:rsidRPr="00737FE3">
        <w:rPr>
          <w:lang w:val="en-GB"/>
        </w:rPr>
        <w:t xml:space="preserve"> magnetisation and leaves </w:t>
      </w:r>
      <w:r w:rsidRPr="00737FE3">
        <w:rPr>
          <w:vertAlign w:val="superscript"/>
          <w:lang w:val="en-GB"/>
        </w:rPr>
        <w:t>1</w:t>
      </w:r>
      <w:r w:rsidRPr="00737FE3">
        <w:rPr>
          <w:lang w:val="en-GB"/>
        </w:rPr>
        <w:t>H</w:t>
      </w:r>
      <w:r w:rsidRPr="00737FE3">
        <w:rPr>
          <w:vertAlign w:val="superscript"/>
          <w:lang w:val="en-GB"/>
        </w:rPr>
        <w:t>!X</w:t>
      </w:r>
      <w:r w:rsidRPr="00737FE3">
        <w:rPr>
          <w:lang w:val="en-GB"/>
        </w:rPr>
        <w:t xml:space="preserve"> magnetisation untouched. The first version of the NOAH seHSQC (Figure 1c</w:t>
      </w:r>
      <w:ins w:id="1" w:author="Jonathan Yong" w:date="2021-03-08T21:12:00Z">
        <w:r w:rsidR="00003B94">
          <w:rPr>
            <w:lang w:val="en-GB"/>
          </w:rPr>
          <w:t>, “</w:t>
        </w:r>
      </w:ins>
      <w:ins w:id="2" w:author="Jonathan Yong" w:date="2021-03-08T21:15:00Z">
        <w:r w:rsidR="00D10DEE" w:rsidRPr="00737FE3">
          <w:rPr>
            <w:lang w:val="en-HK"/>
          </w:rPr>
          <w:t>S</w:t>
        </w:r>
        <w:r w:rsidR="00D10DEE" w:rsidRPr="00D10DEE">
          <w:rPr>
            <w:spacing w:val="-80"/>
            <w:position w:val="2"/>
            <w:vertAlign w:val="superscript"/>
            <w:lang w:val="en-HK"/>
          </w:rPr>
          <w:t>+</w:t>
        </w:r>
        <w:r w:rsidR="00D10DEE" w:rsidRPr="00D10DEE">
          <w:rPr>
            <w:position w:val="-1"/>
            <w:vertAlign w:val="subscript"/>
            <w:lang w:val="en-HK"/>
          </w:rPr>
          <w:t>1</w:t>
        </w:r>
      </w:ins>
      <w:ins w:id="3" w:author="Jonathan Yong" w:date="2021-03-08T21:12:00Z">
        <w:r w:rsidR="00003B94">
          <w:rPr>
            <w:lang w:val="en-GB"/>
          </w:rPr>
          <w:t>”</w:t>
        </w:r>
      </w:ins>
      <w:r w:rsidRPr="00737FE3">
        <w:rPr>
          <w:lang w:val="en-GB"/>
        </w:rPr>
        <w:t xml:space="preserve">) uses a composite </w:t>
      </w:r>
      <w:r w:rsidRPr="00737FE3">
        <w:rPr>
          <w:vertAlign w:val="superscript"/>
          <w:lang w:val="en-GB"/>
        </w:rPr>
        <w:t>1</w:t>
      </w:r>
      <w:r w:rsidRPr="00737FE3">
        <w:rPr>
          <w:lang w:val="en-GB"/>
        </w:rPr>
        <w:t xml:space="preserve">H pulse immediately following </w:t>
      </w:r>
      <w:r w:rsidRPr="00737FE3">
        <w:rPr>
          <w:i/>
          <w:iCs/>
          <w:lang w:val="en-GB"/>
        </w:rPr>
        <w:t>t</w:t>
      </w:r>
      <w:r w:rsidRPr="00737FE3">
        <w:rPr>
          <w:vertAlign w:val="subscript"/>
          <w:lang w:val="en-GB"/>
        </w:rPr>
        <w:t>1</w:t>
      </w:r>
      <w:r w:rsidRPr="00737FE3">
        <w:rPr>
          <w:lang w:val="en-GB"/>
        </w:rPr>
        <w:t xml:space="preserve"> to accomplish this aim, as both magnetisation components have already diverged by this point. On the other hand, the second (Figure </w:t>
      </w:r>
      <w:commentRangeStart w:id="4"/>
      <w:r w:rsidRPr="00737FE3">
        <w:rPr>
          <w:lang w:val="en-GB"/>
        </w:rPr>
        <w:t>1d</w:t>
      </w:r>
      <w:ins w:id="5" w:author="Jonathan Yong" w:date="2021-03-08T21:12:00Z">
        <w:r w:rsidR="00003B94">
          <w:rPr>
            <w:lang w:val="en-GB"/>
          </w:rPr>
          <w:t>, “</w:t>
        </w:r>
      </w:ins>
      <w:ins w:id="6" w:author="Jonathan Yong" w:date="2021-03-08T21:15:00Z">
        <w:r w:rsidR="00D10DEE" w:rsidRPr="00737FE3">
          <w:rPr>
            <w:lang w:val="en-HK"/>
          </w:rPr>
          <w:t>S</w:t>
        </w:r>
        <w:r w:rsidR="00D10DEE" w:rsidRPr="00D10DEE">
          <w:rPr>
            <w:spacing w:val="-80"/>
            <w:position w:val="2"/>
            <w:vertAlign w:val="superscript"/>
            <w:lang w:val="en-HK"/>
          </w:rPr>
          <w:t>+</w:t>
        </w:r>
        <w:r w:rsidR="00D10DEE" w:rsidRPr="00D10DEE">
          <w:rPr>
            <w:position w:val="-1"/>
            <w:vertAlign w:val="subscript"/>
            <w:lang w:val="en-HK"/>
          </w:rPr>
          <w:t>2</w:t>
        </w:r>
      </w:ins>
      <w:ins w:id="7" w:author="Jonathan Yong" w:date="2021-03-08T21:12:00Z">
        <w:r w:rsidR="00003B94">
          <w:rPr>
            <w:lang w:val="en-GB"/>
          </w:rPr>
          <w:t>” or “ZIP-seHSQC”</w:t>
        </w:r>
        <w:commentRangeEnd w:id="4"/>
        <w:r w:rsidR="00003B94">
          <w:rPr>
            <w:rStyle w:val="CommentReference"/>
            <w:rFonts w:ascii="Times New Roman" w:hAnsi="Times New Roman"/>
            <w:lang w:val="de-DE"/>
          </w:rPr>
          <w:commentReference w:id="4"/>
        </w:r>
      </w:ins>
      <w:r w:rsidRPr="00737FE3">
        <w:rPr>
          <w:lang w:val="en-GB"/>
        </w:rPr>
        <w:t xml:space="preserve">) actively differentiates the two components at the start of the sequence by prepending a double heteronuclear spin echo, a strategy recently reported by Hansen </w:t>
      </w:r>
      <w:r w:rsidRPr="00737FE3">
        <w:rPr>
          <w:i/>
          <w:iCs/>
          <w:lang w:val="en-GB"/>
        </w:rPr>
        <w:t>et al.</w:t>
      </w:r>
      <w:r w:rsidRPr="00737FE3">
        <w:rPr>
          <w:vertAlign w:val="superscript"/>
          <w:lang w:val="en-GB"/>
        </w:rPr>
        <w:t>[14]</w:t>
      </w:r>
      <w:r w:rsidRPr="00737FE3">
        <w:rPr>
          <w:lang w:val="en-GB"/>
        </w:rPr>
        <w:t xml:space="preserve"> This </w:t>
      </w:r>
      <w:r w:rsidRPr="00737FE3">
        <w:rPr>
          <w:i/>
          <w:iCs/>
          <w:lang w:val="en-GB"/>
        </w:rPr>
        <w:t>zz</w:t>
      </w:r>
      <w:r w:rsidRPr="00737FE3">
        <w:rPr>
          <w:lang w:val="en-GB"/>
        </w:rPr>
        <w:t xml:space="preserve"> isotope</w:t>
      </w:r>
      <w:r>
        <w:rPr>
          <w:lang w:val="en-GB"/>
        </w:rPr>
        <w:t>-</w:t>
      </w:r>
      <w:r w:rsidRPr="00737FE3">
        <w:rPr>
          <w:lang w:val="en-GB"/>
        </w:rPr>
        <w:t xml:space="preserve">selective (ZIP) pulse element is based on the observation that the bulk </w:t>
      </w:r>
      <w:r w:rsidRPr="00737FE3">
        <w:rPr>
          <w:vertAlign w:val="superscript"/>
          <w:lang w:val="en-GB"/>
        </w:rPr>
        <w:t>1</w:t>
      </w:r>
      <w:r w:rsidRPr="00737FE3">
        <w:rPr>
          <w:lang w:val="en-GB"/>
        </w:rPr>
        <w:t>H</w:t>
      </w:r>
      <w:r w:rsidRPr="00737FE3">
        <w:rPr>
          <w:vertAlign w:val="superscript"/>
          <w:lang w:val="en-GB"/>
        </w:rPr>
        <w:t>!X</w:t>
      </w:r>
      <w:r w:rsidRPr="00737FE3">
        <w:rPr>
          <w:lang w:val="en-GB"/>
        </w:rPr>
        <w:t xml:space="preserve"> magnetisation in the seHSQC will be returned to +</w:t>
      </w:r>
      <w:r w:rsidRPr="00737FE3">
        <w:rPr>
          <w:i/>
          <w:iCs/>
          <w:lang w:val="en-GB"/>
        </w:rPr>
        <w:t>z</w:t>
      </w:r>
      <w:r w:rsidRPr="00737FE3">
        <w:rPr>
          <w:lang w:val="en-GB"/>
        </w:rPr>
        <w:t xml:space="preserve"> if the phase of the initial </w:t>
      </w:r>
      <w:r w:rsidRPr="00737FE3">
        <w:rPr>
          <w:vertAlign w:val="superscript"/>
          <w:lang w:val="en-GB"/>
        </w:rPr>
        <w:t>1</w:t>
      </w:r>
      <w:r w:rsidRPr="00737FE3">
        <w:rPr>
          <w:lang w:val="en-GB"/>
        </w:rPr>
        <w:t>H 9</w:t>
      </w:r>
      <w:r>
        <w:rPr>
          <w:lang w:val="en-GB"/>
        </w:rPr>
        <w:t>0</w:t>
      </w:r>
      <w:r w:rsidRPr="00737FE3">
        <w:rPr>
          <w:spacing w:val="-80"/>
          <w:lang w:val="en-GB"/>
        </w:rPr>
        <w:t>°</w:t>
      </w:r>
      <w:r w:rsidRPr="00737FE3">
        <w:rPr>
          <w:i/>
          <w:iCs/>
          <w:vertAlign w:val="subscript"/>
          <w:lang w:val="en-GB"/>
        </w:rPr>
        <w:t>x</w:t>
      </w:r>
      <w:r w:rsidRPr="00737FE3">
        <w:rPr>
          <w:lang w:val="en-GB"/>
        </w:rPr>
        <w:t xml:space="preserve"> pulse in the CRK seHSQC is changed by 90° to +</w:t>
      </w:r>
      <w:r w:rsidRPr="00737FE3">
        <w:rPr>
          <w:i/>
          <w:iCs/>
          <w:lang w:val="en-GB"/>
        </w:rPr>
        <w:t>y</w:t>
      </w:r>
      <w:r w:rsidRPr="00737FE3">
        <w:rPr>
          <w:lang w:val="en-GB"/>
        </w:rPr>
        <w:t xml:space="preserve">. To generate the required HSQC signal, however, a </w:t>
      </w:r>
      <w:r w:rsidRPr="00737FE3">
        <w:rPr>
          <w:vertAlign w:val="superscript"/>
          <w:lang w:val="en-GB"/>
        </w:rPr>
        <w:t>1</w:t>
      </w:r>
      <w:r w:rsidRPr="00737FE3">
        <w:rPr>
          <w:lang w:val="en-GB"/>
        </w:rPr>
        <w:t>H 9</w:t>
      </w:r>
      <w:r>
        <w:rPr>
          <w:lang w:val="en-GB"/>
        </w:rPr>
        <w:t>0</w:t>
      </w:r>
      <w:r w:rsidRPr="00737FE3">
        <w:rPr>
          <w:spacing w:val="-80"/>
          <w:lang w:val="en-GB"/>
        </w:rPr>
        <w:t>°</w:t>
      </w:r>
      <w:r w:rsidRPr="00737FE3">
        <w:rPr>
          <w:i/>
          <w:iCs/>
          <w:vertAlign w:val="subscript"/>
          <w:lang w:val="en-GB"/>
        </w:rPr>
        <w:t>x</w:t>
      </w:r>
      <w:r w:rsidRPr="00737FE3">
        <w:rPr>
          <w:lang w:val="en-GB"/>
        </w:rPr>
        <w:t xml:space="preserve"> pulse must still be applied to </w:t>
      </w:r>
      <w:r w:rsidRPr="00737FE3">
        <w:rPr>
          <w:vertAlign w:val="superscript"/>
          <w:lang w:val="en-GB"/>
        </w:rPr>
        <w:t>1</w:t>
      </w:r>
      <w:r w:rsidRPr="00737FE3">
        <w:rPr>
          <w:lang w:val="en-GB"/>
        </w:rPr>
        <w:t>H</w:t>
      </w:r>
      <w:r w:rsidRPr="00737FE3">
        <w:rPr>
          <w:vertAlign w:val="superscript"/>
          <w:lang w:val="en-GB"/>
        </w:rPr>
        <w:t>X</w:t>
      </w:r>
      <w:r w:rsidRPr="00737FE3">
        <w:rPr>
          <w:lang w:val="en-GB"/>
        </w:rPr>
        <w:t xml:space="preserve"> magnetisation. Overall, what is required is therefore a pulse sequence element which simultaneously acts as a</w:t>
      </w:r>
      <w:r>
        <w:rPr>
          <w:lang w:val="en-GB"/>
        </w:rPr>
        <w:t xml:space="preserve"> </w:t>
      </w:r>
      <w:r w:rsidRPr="00737FE3">
        <w:rPr>
          <w:lang w:val="en-GB"/>
        </w:rPr>
        <w:t>9</w:t>
      </w:r>
      <w:r>
        <w:rPr>
          <w:lang w:val="en-GB"/>
        </w:rPr>
        <w:t>0</w:t>
      </w:r>
      <w:r w:rsidRPr="00737FE3">
        <w:rPr>
          <w:spacing w:val="-80"/>
          <w:lang w:val="en-GB"/>
        </w:rPr>
        <w:t>°</w:t>
      </w:r>
      <w:r w:rsidRPr="00737FE3">
        <w:rPr>
          <w:i/>
          <w:iCs/>
          <w:vertAlign w:val="subscript"/>
          <w:lang w:val="en-GB"/>
        </w:rPr>
        <w:t>x</w:t>
      </w:r>
      <w:r w:rsidRPr="00737FE3">
        <w:rPr>
          <w:lang w:val="en-GB"/>
        </w:rPr>
        <w:t xml:space="preserve"> </w:t>
      </w:r>
      <w:r>
        <w:rPr>
          <w:lang w:val="en-GB"/>
        </w:rPr>
        <w:t xml:space="preserve">(or </w:t>
      </w:r>
      <w:r w:rsidRPr="00737FE3">
        <w:rPr>
          <w:lang w:val="en-GB"/>
        </w:rPr>
        <w:t>9</w:t>
      </w:r>
      <w:r>
        <w:rPr>
          <w:lang w:val="en-GB"/>
        </w:rPr>
        <w:t>0</w:t>
      </w:r>
      <w:r w:rsidRPr="00737FE3">
        <w:rPr>
          <w:spacing w:val="-80"/>
          <w:lang w:val="en-GB"/>
        </w:rPr>
        <w:t>°</w:t>
      </w:r>
      <w:r>
        <w:rPr>
          <w:i/>
          <w:iCs/>
          <w:vertAlign w:val="subscript"/>
          <w:lang w:val="en-GB"/>
        </w:rPr>
        <w:t>−x</w:t>
      </w:r>
      <w:r>
        <w:rPr>
          <w:lang w:val="en-GB"/>
        </w:rPr>
        <w:t xml:space="preserve">) </w:t>
      </w:r>
      <w:r w:rsidRPr="00737FE3">
        <w:rPr>
          <w:lang w:val="en-GB"/>
        </w:rPr>
        <w:t>pulse on protons coupled to spin-X, and as a 9</w:t>
      </w:r>
      <w:r>
        <w:rPr>
          <w:lang w:val="en-GB"/>
        </w:rPr>
        <w:t>0</w:t>
      </w:r>
      <w:r w:rsidRPr="00737FE3">
        <w:rPr>
          <w:spacing w:val="-80"/>
          <w:lang w:val="en-GB"/>
        </w:rPr>
        <w:t>°</w:t>
      </w:r>
      <w:r>
        <w:rPr>
          <w:i/>
          <w:iCs/>
          <w:vertAlign w:val="subscript"/>
          <w:lang w:val="en-GB"/>
        </w:rPr>
        <w:t>y</w:t>
      </w:r>
      <w:r w:rsidRPr="00737FE3">
        <w:rPr>
          <w:lang w:val="en-GB"/>
        </w:rPr>
        <w:t xml:space="preserve"> pulse on uncoupled protons. The resulting ZIP element is similar to the </w:t>
      </w:r>
      <w:r w:rsidRPr="00737FE3">
        <w:rPr>
          <w:i/>
          <w:iCs/>
          <w:lang w:val="en-GB"/>
        </w:rPr>
        <w:t>zz</w:t>
      </w:r>
      <w:r w:rsidRPr="00737FE3">
        <w:rPr>
          <w:lang w:val="en-GB"/>
        </w:rPr>
        <w:t xml:space="preserve">-filter, which has previously been used in the NOAH </w:t>
      </w:r>
      <w:r w:rsidRPr="00737FE3">
        <w:rPr>
          <w:i/>
          <w:iCs/>
          <w:lang w:val="en-GB"/>
        </w:rPr>
        <w:t>zz</w:t>
      </w:r>
      <w:r w:rsidRPr="00737FE3">
        <w:rPr>
          <w:lang w:val="en-GB"/>
        </w:rPr>
        <w:t>-HMBC module to retain the magnetisation of directly coupled protons for a subsequent HSQC module.</w:t>
      </w:r>
      <w:r w:rsidRPr="00737FE3">
        <w:rPr>
          <w:vertAlign w:val="superscript"/>
          <w:lang w:val="en-GB"/>
        </w:rPr>
        <w:t>[6b,6d]</w:t>
      </w:r>
      <w:r w:rsidRPr="00737FE3">
        <w:rPr>
          <w:lang w:val="en-GB"/>
        </w:rPr>
        <w:t xml:space="preserve"> However, the ZIP element has different pulse phases to this and consequently leads to a different overall outcome, i.e. 9</w:t>
      </w:r>
      <w:r>
        <w:rPr>
          <w:lang w:val="en-GB"/>
        </w:rPr>
        <w:t>0</w:t>
      </w:r>
      <w:r w:rsidRPr="00737FE3">
        <w:rPr>
          <w:spacing w:val="-80"/>
          <w:lang w:val="en-GB"/>
        </w:rPr>
        <w:t>°</w:t>
      </w:r>
      <w:r>
        <w:rPr>
          <w:i/>
          <w:iCs/>
          <w:vertAlign w:val="subscript"/>
          <w:lang w:val="en-GB"/>
        </w:rPr>
        <w:t>−x</w:t>
      </w:r>
      <w:r w:rsidRPr="00737FE3">
        <w:rPr>
          <w:lang w:val="en-GB"/>
        </w:rPr>
        <w:t xml:space="preserve"> on </w:t>
      </w:r>
      <w:r w:rsidRPr="00737FE3">
        <w:rPr>
          <w:vertAlign w:val="superscript"/>
          <w:lang w:val="en-GB"/>
        </w:rPr>
        <w:t>1</w:t>
      </w:r>
      <w:r w:rsidRPr="00737FE3">
        <w:rPr>
          <w:lang w:val="en-GB"/>
        </w:rPr>
        <w:t>H</w:t>
      </w:r>
      <w:r w:rsidRPr="00737FE3">
        <w:rPr>
          <w:vertAlign w:val="superscript"/>
          <w:lang w:val="en-GB"/>
        </w:rPr>
        <w:t>X</w:t>
      </w:r>
      <w:r w:rsidRPr="00737FE3">
        <w:rPr>
          <w:lang w:val="en-GB"/>
        </w:rPr>
        <w:t xml:space="preserve"> and 9</w:t>
      </w:r>
      <w:r>
        <w:rPr>
          <w:lang w:val="en-GB"/>
        </w:rPr>
        <w:t>0</w:t>
      </w:r>
      <w:r w:rsidRPr="00737FE3">
        <w:rPr>
          <w:spacing w:val="-80"/>
          <w:lang w:val="en-GB"/>
        </w:rPr>
        <w:t>°</w:t>
      </w:r>
      <w:r>
        <w:rPr>
          <w:i/>
          <w:iCs/>
          <w:vertAlign w:val="subscript"/>
          <w:lang w:val="en-GB"/>
        </w:rPr>
        <w:t>y</w:t>
      </w:r>
      <w:r w:rsidRPr="00737FE3">
        <w:rPr>
          <w:lang w:val="en-GB"/>
        </w:rPr>
        <w:t xml:space="preserve"> on </w:t>
      </w:r>
      <w:r w:rsidRPr="00737FE3">
        <w:rPr>
          <w:vertAlign w:val="superscript"/>
          <w:lang w:val="en-GB"/>
        </w:rPr>
        <w:t>1</w:t>
      </w:r>
      <w:r w:rsidRPr="00737FE3">
        <w:rPr>
          <w:lang w:val="en-GB"/>
        </w:rPr>
        <w:t>H</w:t>
      </w:r>
      <w:r w:rsidRPr="00737FE3">
        <w:rPr>
          <w:vertAlign w:val="superscript"/>
          <w:lang w:val="en-GB"/>
        </w:rPr>
        <w:t>!X</w:t>
      </w:r>
      <w:r w:rsidRPr="00737FE3">
        <w:rPr>
          <w:lang w:val="en-GB"/>
        </w:rPr>
        <w:t>.</w:t>
      </w:r>
    </w:p>
    <w:p w14:paraId="2721DB49" w14:textId="06C29177" w:rsidR="00A64A58" w:rsidRPr="00737FE3" w:rsidRDefault="007C0E79" w:rsidP="009779EE">
      <w:pPr>
        <w:spacing w:before="360"/>
        <w:jc w:val="center"/>
        <w:rPr>
          <w:rFonts w:ascii="Arial" w:hAnsi="Arial" w:cs="Arial"/>
          <w:color w:val="FF0000"/>
          <w:sz w:val="14"/>
          <w:szCs w:val="16"/>
          <w:lang w:val="en-GB"/>
        </w:rPr>
      </w:pPr>
      <w:r>
        <w:rPr>
          <w:rFonts w:ascii="Arial" w:hAnsi="Arial" w:cs="Arial"/>
          <w:noProof/>
          <w:color w:val="FF0000"/>
          <w:sz w:val="14"/>
          <w:szCs w:val="16"/>
          <w:lang w:val="en-GB"/>
        </w:rPr>
        <w:pict w14:anchorId="1928454F">
          <v:shape id="Picture 10" o:spid="_x0000_i1031" type="#_x0000_t75" alt="Diagram&#13;&#13;&#10;&#13;&#13;&#10;Description automatically generated" style="width:227.1pt;height:209.75pt;visibility:visible;mso-wrap-style:square;mso-width-percent:0;mso-height-percent:0;mso-width-percent:0;mso-height-percent:0">
            <v:imagedata r:id="rId16" o:title="Diagram&#13;&#13;&#10;&#13;&#13;&#10;Description automatically generated"/>
          </v:shape>
        </w:pict>
      </w:r>
    </w:p>
    <w:p w14:paraId="3F745DB2" w14:textId="52331F47" w:rsidR="00003B94" w:rsidRPr="00A64A58" w:rsidRDefault="00A64A58" w:rsidP="00003B94">
      <w:pPr>
        <w:pStyle w:val="SchemeCaption"/>
        <w:spacing w:line="240" w:lineRule="auto"/>
      </w:pPr>
      <w:r>
        <w:rPr>
          <w:b/>
        </w:rPr>
        <w:t>Figure</w:t>
      </w:r>
      <w:r w:rsidRPr="00F0653B">
        <w:rPr>
          <w:b/>
        </w:rPr>
        <w:t xml:space="preserve"> </w:t>
      </w:r>
      <w:r>
        <w:rPr>
          <w:b/>
        </w:rPr>
        <w:t>2</w:t>
      </w:r>
      <w:r w:rsidRPr="00F0653B">
        <w:rPr>
          <w:b/>
        </w:rPr>
        <w:t>.</w:t>
      </w:r>
      <w:r w:rsidRPr="00F0653B">
        <w:t xml:space="preserve"> </w:t>
      </w:r>
      <w:r w:rsidRPr="00A64A58">
        <w:rPr>
          <w:lang w:val="en-HK"/>
        </w:rPr>
        <w:t>Sensitivity comparisons for NOAH-2 S</w:t>
      </w:r>
      <w:r w:rsidRPr="00003B94">
        <w:rPr>
          <w:vertAlign w:val="superscript"/>
          <w:lang w:val="en-HK"/>
        </w:rPr>
        <w:t>+</w:t>
      </w:r>
      <w:r w:rsidRPr="00A64A58">
        <w:rPr>
          <w:lang w:val="en-HK"/>
        </w:rPr>
        <w:t>C</w:t>
      </w:r>
      <w:r w:rsidRPr="00003B94">
        <w:rPr>
          <w:vertAlign w:val="superscript"/>
          <w:lang w:val="en-HK"/>
        </w:rPr>
        <w:t>c</w:t>
      </w:r>
      <w:r w:rsidRPr="00A64A58">
        <w:rPr>
          <w:lang w:val="en-HK"/>
        </w:rPr>
        <w:t xml:space="preserve"> (seHSQC + CLIP-COSY) supersequences, using the CRK and NOAH seHSQC implementations. The delay </w:t>
      </w:r>
      <w:r w:rsidR="00003B94">
        <w:rPr>
          <w:lang w:val="en-HK"/>
        </w:rPr>
        <w:t>Δ′</w:t>
      </w:r>
      <w:r w:rsidRPr="00A64A58">
        <w:rPr>
          <w:lang w:val="en-HK"/>
        </w:rPr>
        <w:t xml:space="preserve"> was set to 1/(8·</w:t>
      </w:r>
      <w:r w:rsidRPr="00003B94">
        <w:rPr>
          <w:vertAlign w:val="superscript"/>
          <w:lang w:val="en-HK"/>
        </w:rPr>
        <w:t>1</w:t>
      </w:r>
      <w:r w:rsidRPr="00003B94">
        <w:rPr>
          <w:i/>
          <w:iCs/>
          <w:lang w:val="en-HK"/>
        </w:rPr>
        <w:t>J</w:t>
      </w:r>
      <w:r w:rsidRPr="00003B94">
        <w:rPr>
          <w:vertAlign w:val="subscript"/>
          <w:lang w:val="en-HK"/>
        </w:rPr>
        <w:t>CH</w:t>
      </w:r>
      <w:r w:rsidRPr="00A64A58">
        <w:rPr>
          <w:lang w:val="en-HK"/>
        </w:rPr>
        <w:t>). All intensities are normalised against the NOAH-2 SC</w:t>
      </w:r>
      <w:r w:rsidRPr="00003B94">
        <w:rPr>
          <w:vertAlign w:val="superscript"/>
          <w:lang w:val="en-HK"/>
        </w:rPr>
        <w:t>c</w:t>
      </w:r>
      <w:r w:rsidRPr="00A64A58">
        <w:rPr>
          <w:lang w:val="en-HK"/>
        </w:rPr>
        <w:t xml:space="preserve"> (HSQC + CLIP-COSY) supersequence, without HSQC sensitivity enhancement. HSQC intensities are further grouped by multiplicity. Circles represent the relative intensities of individual peaks; solid bars, as well as the numbers in parentheses, indicate averages over all peaks of a given type. </w:t>
      </w:r>
      <w:r w:rsidRPr="00003B94">
        <w:rPr>
          <w:b/>
          <w:bCs/>
          <w:lang w:val="en-HK"/>
        </w:rPr>
        <w:t>(a)</w:t>
      </w:r>
      <w:r w:rsidRPr="00A64A58">
        <w:rPr>
          <w:lang w:val="en-HK"/>
        </w:rPr>
        <w:t xml:space="preserve"> Using the original CRK seHSQC (Figure 1b). The CRK seHSQC does not preserve the bulk </w:t>
      </w:r>
      <w:r w:rsidRPr="00003B94">
        <w:rPr>
          <w:vertAlign w:val="superscript"/>
          <w:lang w:val="en-HK"/>
        </w:rPr>
        <w:t>1</w:t>
      </w:r>
      <w:r w:rsidRPr="00A64A58">
        <w:rPr>
          <w:lang w:val="en-HK"/>
        </w:rPr>
        <w:t>H</w:t>
      </w:r>
      <w:r w:rsidRPr="00003B94">
        <w:rPr>
          <w:vertAlign w:val="superscript"/>
          <w:lang w:val="en-HK"/>
        </w:rPr>
        <w:t>!X</w:t>
      </w:r>
      <w:r w:rsidRPr="00A64A58">
        <w:rPr>
          <w:lang w:val="en-HK"/>
        </w:rPr>
        <w:t xml:space="preserve"> magnetisation, leading to severely reduced COSY intensities. </w:t>
      </w:r>
      <w:r w:rsidRPr="00003B94">
        <w:rPr>
          <w:b/>
          <w:bCs/>
          <w:lang w:val="en-HK"/>
        </w:rPr>
        <w:t>(b)</w:t>
      </w:r>
      <w:r w:rsidRPr="00A64A58">
        <w:rPr>
          <w:lang w:val="en-HK"/>
        </w:rPr>
        <w:t xml:space="preserve"> Using the </w:t>
      </w:r>
      <w:r w:rsidR="00003B94" w:rsidRPr="00737FE3">
        <w:rPr>
          <w:lang w:val="en-HK"/>
        </w:rPr>
        <w:t>S</w:t>
      </w:r>
      <w:r w:rsidR="00003B94" w:rsidRPr="00A64A58">
        <w:rPr>
          <w:spacing w:val="-80"/>
          <w:position w:val="1"/>
          <w:vertAlign w:val="superscript"/>
          <w:lang w:val="en-HK"/>
        </w:rPr>
        <w:t>+</w:t>
      </w:r>
      <w:r w:rsidR="00003B94" w:rsidRPr="00A64A58">
        <w:rPr>
          <w:position w:val="-1"/>
          <w:vertAlign w:val="subscript"/>
          <w:lang w:val="en-HK"/>
        </w:rPr>
        <w:t>1</w:t>
      </w:r>
      <w:r w:rsidRPr="00A64A58">
        <w:rPr>
          <w:lang w:val="en-HK"/>
        </w:rPr>
        <w:t xml:space="preserve"> module (Figure 1c). </w:t>
      </w:r>
      <w:r w:rsidRPr="00003B94">
        <w:rPr>
          <w:b/>
          <w:bCs/>
          <w:lang w:val="en-HK"/>
        </w:rPr>
        <w:t>(c)</w:t>
      </w:r>
      <w:r w:rsidRPr="00A64A58">
        <w:rPr>
          <w:lang w:val="en-HK"/>
        </w:rPr>
        <w:t xml:space="preserve"> Using the </w:t>
      </w:r>
      <w:r w:rsidR="00003B94" w:rsidRPr="00737FE3">
        <w:rPr>
          <w:lang w:val="en-HK"/>
        </w:rPr>
        <w:t>S</w:t>
      </w:r>
      <w:r w:rsidR="00003B94" w:rsidRPr="00A64A58">
        <w:rPr>
          <w:spacing w:val="-80"/>
          <w:position w:val="1"/>
          <w:vertAlign w:val="superscript"/>
          <w:lang w:val="en-HK"/>
        </w:rPr>
        <w:t>+</w:t>
      </w:r>
      <w:r w:rsidR="00003B94">
        <w:rPr>
          <w:position w:val="-1"/>
          <w:vertAlign w:val="subscript"/>
          <w:lang w:val="en-HK"/>
        </w:rPr>
        <w:t>2</w:t>
      </w:r>
      <w:r w:rsidRPr="00A64A58">
        <w:rPr>
          <w:lang w:val="en-HK"/>
        </w:rPr>
        <w:t xml:space="preserve"> module (Figure 1d). </w:t>
      </w:r>
      <w:r w:rsidRPr="00003B94">
        <w:rPr>
          <w:b/>
          <w:bCs/>
          <w:lang w:val="en-HK"/>
        </w:rPr>
        <w:t>(d)</w:t>
      </w:r>
      <w:r w:rsidRPr="00A64A58">
        <w:rPr>
          <w:lang w:val="en-HK"/>
        </w:rPr>
        <w:t>–</w:t>
      </w:r>
      <w:r w:rsidRPr="00003B94">
        <w:rPr>
          <w:b/>
          <w:bCs/>
          <w:lang w:val="en-HK"/>
        </w:rPr>
        <w:t>(e)</w:t>
      </w:r>
      <w:r w:rsidRPr="00A64A58">
        <w:rPr>
          <w:lang w:val="en-HK"/>
        </w:rPr>
        <w:t xml:space="preserve"> Slices of the NOAH HSQC (dashed line) and NOAH ZIP</w:t>
      </w:r>
      <w:r w:rsidR="00003B94">
        <w:rPr>
          <w:lang w:val="en-HK"/>
        </w:rPr>
        <w:t>-</w:t>
      </w:r>
      <w:r w:rsidRPr="00A64A58">
        <w:rPr>
          <w:lang w:val="en-HK"/>
        </w:rPr>
        <w:t>seHSQC (</w:t>
      </w:r>
      <w:r w:rsidR="00003B94" w:rsidRPr="00737FE3">
        <w:rPr>
          <w:lang w:val="en-HK"/>
        </w:rPr>
        <w:t>S</w:t>
      </w:r>
      <w:r w:rsidR="00003B94" w:rsidRPr="00A64A58">
        <w:rPr>
          <w:spacing w:val="-80"/>
          <w:position w:val="1"/>
          <w:vertAlign w:val="superscript"/>
          <w:lang w:val="en-HK"/>
        </w:rPr>
        <w:t>+</w:t>
      </w:r>
      <w:r w:rsidR="00003B94">
        <w:rPr>
          <w:position w:val="-1"/>
          <w:vertAlign w:val="subscript"/>
          <w:lang w:val="en-HK"/>
        </w:rPr>
        <w:t>2</w:t>
      </w:r>
      <w:r w:rsidRPr="00A64A58">
        <w:rPr>
          <w:lang w:val="en-HK"/>
        </w:rPr>
        <w:t xml:space="preserve">) spectra (solid line) through </w:t>
      </w:r>
      <w:r w:rsidRPr="00003B94">
        <w:rPr>
          <w:i/>
          <w:iCs/>
          <w:lang w:val="en-HK"/>
        </w:rPr>
        <w:t>f</w:t>
      </w:r>
      <w:r w:rsidRPr="00003B94">
        <w:rPr>
          <w:vertAlign w:val="subscript"/>
          <w:lang w:val="en-HK"/>
        </w:rPr>
        <w:t>1</w:t>
      </w:r>
      <w:r w:rsidR="00003B94">
        <w:rPr>
          <w:lang w:val="en-HK"/>
        </w:rPr>
        <w:t> </w:t>
      </w:r>
      <w:r w:rsidRPr="00A64A58">
        <w:rPr>
          <w:lang w:val="en-HK"/>
        </w:rPr>
        <w:t>=</w:t>
      </w:r>
      <w:r w:rsidR="00003B94">
        <w:rPr>
          <w:lang w:val="en-HK"/>
        </w:rPr>
        <w:t> </w:t>
      </w:r>
      <w:r w:rsidRPr="00A64A58">
        <w:rPr>
          <w:lang w:val="en-HK"/>
        </w:rPr>
        <w:t>78.9</w:t>
      </w:r>
      <w:r w:rsidR="00003B94">
        <w:rPr>
          <w:lang w:val="en-HK"/>
        </w:rPr>
        <w:t> </w:t>
      </w:r>
      <w:r w:rsidRPr="00A64A58">
        <w:rPr>
          <w:lang w:val="en-HK"/>
        </w:rPr>
        <w:t xml:space="preserve">ppm (a CH peak, (d)) and </w:t>
      </w:r>
      <w:r w:rsidRPr="00003B94">
        <w:rPr>
          <w:i/>
          <w:iCs/>
          <w:lang w:val="en-HK"/>
        </w:rPr>
        <w:t>f</w:t>
      </w:r>
      <w:r w:rsidRPr="00003B94">
        <w:rPr>
          <w:vertAlign w:val="subscript"/>
          <w:lang w:val="en-HK"/>
        </w:rPr>
        <w:t>1</w:t>
      </w:r>
      <w:r w:rsidR="00003B94">
        <w:rPr>
          <w:lang w:val="en-HK"/>
        </w:rPr>
        <w:t> </w:t>
      </w:r>
      <w:r w:rsidRPr="00A64A58">
        <w:rPr>
          <w:lang w:val="en-HK"/>
        </w:rPr>
        <w:t>=</w:t>
      </w:r>
      <w:r w:rsidR="00003B94">
        <w:rPr>
          <w:lang w:val="en-HK"/>
        </w:rPr>
        <w:t> </w:t>
      </w:r>
      <w:r w:rsidRPr="00A64A58">
        <w:rPr>
          <w:lang w:val="en-HK"/>
        </w:rPr>
        <w:t>28.5</w:t>
      </w:r>
      <w:r w:rsidR="00003B94">
        <w:rPr>
          <w:lang w:val="en-HK"/>
        </w:rPr>
        <w:t> </w:t>
      </w:r>
      <w:r w:rsidRPr="00A64A58">
        <w:rPr>
          <w:lang w:val="en-HK"/>
        </w:rPr>
        <w:t>ppm (a CH</w:t>
      </w:r>
      <w:r w:rsidRPr="00003B94">
        <w:rPr>
          <w:vertAlign w:val="subscript"/>
          <w:lang w:val="en-HK"/>
        </w:rPr>
        <w:t>2</w:t>
      </w:r>
      <w:r w:rsidRPr="00A64A58">
        <w:rPr>
          <w:lang w:val="en-HK"/>
        </w:rPr>
        <w:t xml:space="preserve"> peak, (e)). </w:t>
      </w:r>
      <w:r w:rsidRPr="00003B94">
        <w:rPr>
          <w:b/>
          <w:bCs/>
          <w:lang w:val="en-HK"/>
        </w:rPr>
        <w:t>(f)</w:t>
      </w:r>
      <w:r w:rsidRPr="00A64A58">
        <w:rPr>
          <w:lang w:val="en-HK"/>
        </w:rPr>
        <w:t xml:space="preserve"> Slices of the CLIP-COSY module from the NOAH-2 SC</w:t>
      </w:r>
      <w:r w:rsidRPr="00003B94">
        <w:rPr>
          <w:vertAlign w:val="superscript"/>
          <w:lang w:val="en-HK"/>
        </w:rPr>
        <w:t>c</w:t>
      </w:r>
      <w:r w:rsidRPr="00A64A58">
        <w:rPr>
          <w:lang w:val="en-HK"/>
        </w:rPr>
        <w:t xml:space="preserve"> (dashed line) and </w:t>
      </w:r>
      <w:r w:rsidR="00003B94" w:rsidRPr="00737FE3">
        <w:rPr>
          <w:lang w:val="en-HK"/>
        </w:rPr>
        <w:t>S</w:t>
      </w:r>
      <w:r w:rsidR="00003B94" w:rsidRPr="00A64A58">
        <w:rPr>
          <w:spacing w:val="-80"/>
          <w:position w:val="1"/>
          <w:vertAlign w:val="superscript"/>
          <w:lang w:val="en-HK"/>
        </w:rPr>
        <w:t>+</w:t>
      </w:r>
      <w:r w:rsidR="00003B94">
        <w:rPr>
          <w:position w:val="-1"/>
          <w:vertAlign w:val="subscript"/>
          <w:lang w:val="en-HK"/>
        </w:rPr>
        <w:t>2</w:t>
      </w:r>
      <w:r w:rsidRPr="00A64A58">
        <w:rPr>
          <w:lang w:val="en-HK"/>
        </w:rPr>
        <w:t>C</w:t>
      </w:r>
      <w:r w:rsidRPr="00003B94">
        <w:rPr>
          <w:vertAlign w:val="superscript"/>
          <w:lang w:val="en-HK"/>
        </w:rPr>
        <w:t>c</w:t>
      </w:r>
      <w:r w:rsidRPr="00A64A58">
        <w:rPr>
          <w:lang w:val="en-HK"/>
        </w:rPr>
        <w:t xml:space="preserve"> (solid line) supersequences, through </w:t>
      </w:r>
      <w:r w:rsidRPr="00003B94">
        <w:rPr>
          <w:i/>
          <w:iCs/>
          <w:lang w:val="en-HK"/>
        </w:rPr>
        <w:t>f</w:t>
      </w:r>
      <w:r w:rsidRPr="00003B94">
        <w:rPr>
          <w:vertAlign w:val="subscript"/>
          <w:lang w:val="en-HK"/>
        </w:rPr>
        <w:t>1</w:t>
      </w:r>
      <w:r w:rsidR="00003B94">
        <w:rPr>
          <w:lang w:val="en-HK"/>
        </w:rPr>
        <w:t> </w:t>
      </w:r>
      <w:r w:rsidRPr="00A64A58">
        <w:rPr>
          <w:lang w:val="en-HK"/>
        </w:rPr>
        <w:t>=</w:t>
      </w:r>
      <w:r w:rsidR="00003B94">
        <w:rPr>
          <w:lang w:val="en-HK"/>
        </w:rPr>
        <w:t> </w:t>
      </w:r>
      <w:r w:rsidRPr="00A64A58">
        <w:rPr>
          <w:lang w:val="en-HK"/>
        </w:rPr>
        <w:t>1.36</w:t>
      </w:r>
      <w:r w:rsidR="00003B94">
        <w:rPr>
          <w:lang w:val="en-HK"/>
        </w:rPr>
        <w:t> </w:t>
      </w:r>
      <w:r w:rsidRPr="00A64A58">
        <w:rPr>
          <w:lang w:val="en-HK"/>
        </w:rPr>
        <w:t>ppm. Spectra were obtained on a 700</w:t>
      </w:r>
      <w:r w:rsidR="00003B94">
        <w:rPr>
          <w:lang w:val="en-HK"/>
        </w:rPr>
        <w:t> </w:t>
      </w:r>
      <w:r w:rsidRPr="00A64A58">
        <w:rPr>
          <w:lang w:val="en-HK"/>
        </w:rPr>
        <w:t>MHz Bruker AV III equipped with a TCI H/C/N cryoprobe; the sample used was 40</w:t>
      </w:r>
      <w:r w:rsidR="00003B94">
        <w:rPr>
          <w:lang w:val="en-HK"/>
        </w:rPr>
        <w:t> </w:t>
      </w:r>
      <w:r w:rsidRPr="00A64A58">
        <w:rPr>
          <w:lang w:val="en-HK"/>
        </w:rPr>
        <w:t>mM andrographolide in DMSO-</w:t>
      </w:r>
      <w:r w:rsidRPr="00003B94">
        <w:rPr>
          <w:i/>
          <w:iCs/>
          <w:lang w:val="en-HK"/>
        </w:rPr>
        <w:t>d</w:t>
      </w:r>
      <w:r w:rsidRPr="00003B94">
        <w:rPr>
          <w:vertAlign w:val="subscript"/>
          <w:lang w:val="en-HK"/>
        </w:rPr>
        <w:t>6</w:t>
      </w:r>
      <w:r w:rsidRPr="00A64A58">
        <w:rPr>
          <w:lang w:val="en-HK"/>
        </w:rPr>
        <w:t>.</w:t>
      </w:r>
    </w:p>
    <w:p w14:paraId="58E63C0F" w14:textId="093D9D1E" w:rsidR="00A64A58" w:rsidRDefault="00003B94" w:rsidP="00003B94">
      <w:pPr>
        <w:pStyle w:val="P1"/>
        <w:ind w:firstLine="425"/>
        <w:rPr>
          <w:lang w:val="en-GB"/>
        </w:rPr>
      </w:pPr>
      <w:r w:rsidRPr="00003B94">
        <w:rPr>
          <w:lang w:val="en-GB"/>
        </w:rPr>
        <w:t xml:space="preserve">In addition to the aforementioned modifications, both NOAH seHSQC modules also contain a CTP gradient prior to </w:t>
      </w:r>
      <w:r w:rsidRPr="00003B94">
        <w:rPr>
          <w:lang w:val="en-GB"/>
        </w:rPr>
        <w:lastRenderedPageBreak/>
        <w:t xml:space="preserve">the </w:t>
      </w:r>
      <w:r w:rsidRPr="00003B94">
        <w:rPr>
          <w:i/>
          <w:iCs/>
          <w:lang w:val="en-GB"/>
        </w:rPr>
        <w:t>t</w:t>
      </w:r>
      <w:r w:rsidRPr="00003B94">
        <w:rPr>
          <w:vertAlign w:val="subscript"/>
          <w:lang w:val="en-GB"/>
        </w:rPr>
        <w:t>1</w:t>
      </w:r>
      <w:r w:rsidRPr="00003B94">
        <w:rPr>
          <w:lang w:val="en-GB"/>
        </w:rPr>
        <w:t xml:space="preserve"> period (highlighted in Figures 1c and 1d). In the </w:t>
      </w:r>
      <w:r w:rsidRPr="00737FE3">
        <w:rPr>
          <w:lang w:val="en-HK"/>
        </w:rPr>
        <w:t>S</w:t>
      </w:r>
      <w:r w:rsidRPr="00D10DEE">
        <w:rPr>
          <w:spacing w:val="-80"/>
          <w:position w:val="2"/>
          <w:vertAlign w:val="superscript"/>
          <w:lang w:val="en-HK"/>
        </w:rPr>
        <w:t>+</w:t>
      </w:r>
      <w:r w:rsidRPr="00D10DEE">
        <w:rPr>
          <w:position w:val="-1"/>
          <w:vertAlign w:val="subscript"/>
          <w:lang w:val="en-HK"/>
        </w:rPr>
        <w:t>1</w:t>
      </w:r>
      <w:r w:rsidRPr="00003B94">
        <w:rPr>
          <w:lang w:val="en-GB"/>
        </w:rPr>
        <w:t xml:space="preserve"> module, the </w:t>
      </w:r>
      <w:r w:rsidRPr="00003B94">
        <w:rPr>
          <w:vertAlign w:val="superscript"/>
          <w:lang w:val="en-GB"/>
        </w:rPr>
        <w:t>1</w:t>
      </w:r>
      <w:r w:rsidRPr="00003B94">
        <w:rPr>
          <w:lang w:val="en-GB"/>
        </w:rPr>
        <w:t>H</w:t>
      </w:r>
      <w:r w:rsidRPr="00003B94">
        <w:rPr>
          <w:vertAlign w:val="superscript"/>
          <w:lang w:val="en-GB"/>
        </w:rPr>
        <w:t>!X</w:t>
      </w:r>
      <w:r w:rsidRPr="00003B94">
        <w:rPr>
          <w:lang w:val="en-GB"/>
        </w:rPr>
        <w:t xml:space="preserve"> magnetisation is in the </w:t>
      </w:r>
      <w:r w:rsidRPr="00003B94">
        <w:rPr>
          <w:i/>
          <w:iCs/>
          <w:lang w:val="en-GB"/>
        </w:rPr>
        <w:t>xy</w:t>
      </w:r>
      <w:r w:rsidRPr="00003B94">
        <w:rPr>
          <w:lang w:val="en-GB"/>
        </w:rPr>
        <w:t xml:space="preserve">-plane during </w:t>
      </w:r>
      <w:r w:rsidRPr="00003B94">
        <w:rPr>
          <w:i/>
          <w:iCs/>
          <w:lang w:val="en-GB"/>
        </w:rPr>
        <w:t>t</w:t>
      </w:r>
      <w:r w:rsidRPr="00003B94">
        <w:rPr>
          <w:vertAlign w:val="subscript"/>
          <w:lang w:val="en-GB"/>
        </w:rPr>
        <w:t>1</w:t>
      </w:r>
      <w:r w:rsidRPr="00003B94">
        <w:rPr>
          <w:lang w:val="en-GB"/>
        </w:rPr>
        <w:t xml:space="preserve"> (see Figure S1 for product operator analysis), and would simply be dephased if this gradient were not present, making its presence mandatory. Alternatively, the </w:t>
      </w:r>
      <w:r w:rsidR="00D10DEE" w:rsidRPr="00737FE3">
        <w:rPr>
          <w:lang w:val="en-HK"/>
        </w:rPr>
        <w:t>S</w:t>
      </w:r>
      <w:r w:rsidR="00D10DEE" w:rsidRPr="00D10DEE">
        <w:rPr>
          <w:spacing w:val="-80"/>
          <w:position w:val="2"/>
          <w:vertAlign w:val="superscript"/>
          <w:lang w:val="en-HK"/>
        </w:rPr>
        <w:t>+</w:t>
      </w:r>
      <w:r w:rsidR="00D10DEE" w:rsidRPr="00D10DEE">
        <w:rPr>
          <w:position w:val="-1"/>
          <w:vertAlign w:val="subscript"/>
          <w:lang w:val="en-HK"/>
        </w:rPr>
        <w:t>2</w:t>
      </w:r>
      <w:r w:rsidRPr="00003B94">
        <w:rPr>
          <w:lang w:val="en-GB"/>
        </w:rPr>
        <w:t xml:space="preserve"> module places the </w:t>
      </w:r>
      <w:r w:rsidRPr="00003B94">
        <w:rPr>
          <w:vertAlign w:val="superscript"/>
          <w:lang w:val="en-GB"/>
        </w:rPr>
        <w:t>1</w:t>
      </w:r>
      <w:r w:rsidRPr="00003B94">
        <w:rPr>
          <w:lang w:val="en-GB"/>
        </w:rPr>
        <w:t>H</w:t>
      </w:r>
      <w:r w:rsidRPr="00003B94">
        <w:rPr>
          <w:vertAlign w:val="superscript"/>
          <w:lang w:val="en-GB"/>
        </w:rPr>
        <w:t>!X</w:t>
      </w:r>
      <w:r w:rsidRPr="00003B94">
        <w:rPr>
          <w:lang w:val="en-GB"/>
        </w:rPr>
        <w:t xml:space="preserve"> magnetisation on ±</w:t>
      </w:r>
      <w:r w:rsidRPr="00003B94">
        <w:rPr>
          <w:i/>
          <w:iCs/>
          <w:lang w:val="en-GB"/>
        </w:rPr>
        <w:t>z</w:t>
      </w:r>
      <w:r w:rsidRPr="00003B94">
        <w:rPr>
          <w:lang w:val="en-GB"/>
        </w:rPr>
        <w:t xml:space="preserve"> in </w:t>
      </w:r>
      <w:r w:rsidRPr="00003B94">
        <w:rPr>
          <w:i/>
          <w:iCs/>
          <w:lang w:val="en-GB"/>
        </w:rPr>
        <w:t>t</w:t>
      </w:r>
      <w:r w:rsidRPr="00003B94">
        <w:rPr>
          <w:vertAlign w:val="subscript"/>
          <w:lang w:val="en-GB"/>
        </w:rPr>
        <w:t>1</w:t>
      </w:r>
      <w:r w:rsidRPr="00003B94">
        <w:rPr>
          <w:lang w:val="en-GB"/>
        </w:rPr>
        <w:t xml:space="preserve">. This gradient is therefore not used for rephasing, but instead serves to suppress artefacts in downstream modules, which would otherwise arise from bulk magnetisation that (due to pulse imperfections) is not longitudinal and can therefore evolve during either half of the HSQC </w:t>
      </w:r>
      <w:r w:rsidRPr="00003B94">
        <w:rPr>
          <w:i/>
          <w:iCs/>
          <w:lang w:val="en-GB"/>
        </w:rPr>
        <w:t>t</w:t>
      </w:r>
      <w:r w:rsidRPr="00003B94">
        <w:rPr>
          <w:vertAlign w:val="subscript"/>
          <w:lang w:val="en-GB"/>
        </w:rPr>
        <w:t>1</w:t>
      </w:r>
      <w:r w:rsidRPr="00003B94">
        <w:rPr>
          <w:lang w:val="en-GB"/>
        </w:rPr>
        <w:t xml:space="preserve"> period (Figures S2 to S4). This magnetisation then evolves again in the </w:t>
      </w:r>
      <w:r w:rsidRPr="00003B94">
        <w:rPr>
          <w:i/>
          <w:iCs/>
          <w:lang w:val="en-GB"/>
        </w:rPr>
        <w:t>t</w:t>
      </w:r>
      <w:r w:rsidRPr="00003B94">
        <w:rPr>
          <w:vertAlign w:val="subscript"/>
          <w:lang w:val="en-GB"/>
        </w:rPr>
        <w:t>1</w:t>
      </w:r>
      <w:r w:rsidRPr="00003B94">
        <w:rPr>
          <w:lang w:val="en-GB"/>
        </w:rPr>
        <w:t xml:space="preserve"> period of a later homonuclear module (e.g. COSY), resulting in each COSY peak with indirect-dimension frequency </w:t>
      </w:r>
      <w:r w:rsidRPr="00003B94">
        <w:rPr>
          <w:i/>
          <w:iCs/>
          <w:lang w:val="en-GB"/>
        </w:rPr>
        <w:t>f</w:t>
      </w:r>
      <w:r w:rsidRPr="00003B94">
        <w:rPr>
          <w:vertAlign w:val="subscript"/>
          <w:lang w:val="en-GB"/>
        </w:rPr>
        <w:t>1</w:t>
      </w:r>
      <w:r>
        <w:rPr>
          <w:lang w:val="en-GB"/>
        </w:rPr>
        <w:t> </w:t>
      </w:r>
      <w:r w:rsidRPr="00003B94">
        <w:rPr>
          <w:lang w:val="en-GB"/>
        </w:rPr>
        <w:t>=</w:t>
      </w:r>
      <w:r>
        <w:rPr>
          <w:lang w:val="en-GB"/>
        </w:rPr>
        <w:t> </w:t>
      </w:r>
      <w:r w:rsidRPr="00003B94">
        <w:rPr>
          <w:lang w:val="en-GB"/>
        </w:rPr>
        <w:t>Ω</w:t>
      </w:r>
      <w:r w:rsidRPr="00003B94">
        <w:rPr>
          <w:vertAlign w:val="subscript"/>
          <w:lang w:val="en-GB"/>
        </w:rPr>
        <w:t>H</w:t>
      </w:r>
      <w:r w:rsidRPr="00003B94">
        <w:rPr>
          <w:lang w:val="en-GB"/>
        </w:rPr>
        <w:t xml:space="preserve"> being accompanied by a pair of “wing” artefacts at </w:t>
      </w:r>
      <w:r w:rsidRPr="00003B94">
        <w:rPr>
          <w:i/>
          <w:iCs/>
          <w:lang w:val="en-GB"/>
        </w:rPr>
        <w:t>f</w:t>
      </w:r>
      <w:r w:rsidRPr="00003B94">
        <w:rPr>
          <w:vertAlign w:val="subscript"/>
          <w:lang w:val="en-GB"/>
        </w:rPr>
        <w:t>1</w:t>
      </w:r>
      <w:r>
        <w:rPr>
          <w:lang w:val="en-GB"/>
        </w:rPr>
        <w:t> </w:t>
      </w:r>
      <w:r w:rsidRPr="00003B94">
        <w:rPr>
          <w:lang w:val="en-GB"/>
        </w:rPr>
        <w:t>=</w:t>
      </w:r>
      <w:r>
        <w:rPr>
          <w:lang w:val="en-GB"/>
        </w:rPr>
        <w:t> </w:t>
      </w:r>
      <w:r w:rsidRPr="00003B94">
        <w:rPr>
          <w:lang w:val="en-GB"/>
        </w:rPr>
        <w:t>Ω</w:t>
      </w:r>
      <w:r w:rsidRPr="00003B94">
        <w:rPr>
          <w:vertAlign w:val="subscript"/>
          <w:lang w:val="en-GB"/>
        </w:rPr>
        <w:t>H</w:t>
      </w:r>
      <w:r>
        <w:rPr>
          <w:lang w:val="en-GB"/>
        </w:rPr>
        <w:t> </w:t>
      </w:r>
      <w:r w:rsidRPr="00003B94">
        <w:rPr>
          <w:lang w:val="en-GB"/>
        </w:rPr>
        <w:t>±</w:t>
      </w:r>
      <w:r>
        <w:rPr>
          <w:lang w:val="en-GB"/>
        </w:rPr>
        <w:t> </w:t>
      </w:r>
      <w:r w:rsidRPr="00003B94">
        <w:rPr>
          <w:lang w:val="en-GB"/>
        </w:rPr>
        <w:t>(Ω</w:t>
      </w:r>
      <w:r w:rsidRPr="00003B94">
        <w:rPr>
          <w:vertAlign w:val="subscript"/>
          <w:lang w:val="en-GB"/>
        </w:rPr>
        <w:t>H</w:t>
      </w:r>
      <w:r>
        <w:rPr>
          <w:lang w:val="en-GB"/>
        </w:rPr>
        <w:t>·</w:t>
      </w:r>
      <w:r w:rsidRPr="00003B94">
        <w:rPr>
          <w:lang w:val="en-GB"/>
        </w:rPr>
        <w:t>SW</w:t>
      </w:r>
      <w:r w:rsidRPr="00003B94">
        <w:rPr>
          <w:vertAlign w:val="subscript"/>
          <w:lang w:val="en-GB"/>
        </w:rPr>
        <w:t>COSY</w:t>
      </w:r>
      <w:r w:rsidRPr="00003B94">
        <w:rPr>
          <w:lang w:val="en-GB"/>
        </w:rPr>
        <w:t>)/(2·SW</w:t>
      </w:r>
      <w:r w:rsidRPr="00003B94">
        <w:rPr>
          <w:vertAlign w:val="subscript"/>
          <w:lang w:val="en-GB"/>
        </w:rPr>
        <w:t>HSQC</w:t>
      </w:r>
      <w:r w:rsidRPr="00003B94">
        <w:rPr>
          <w:lang w:val="en-GB"/>
        </w:rPr>
        <w:t>), where Ω</w:t>
      </w:r>
      <w:r w:rsidRPr="00003B94">
        <w:rPr>
          <w:vertAlign w:val="subscript"/>
          <w:lang w:val="en-GB"/>
        </w:rPr>
        <w:t>H</w:t>
      </w:r>
      <w:r w:rsidRPr="00003B94">
        <w:rPr>
          <w:lang w:val="en-GB"/>
        </w:rPr>
        <w:t xml:space="preserve"> and SW refer to the proton offset and indirect</w:t>
      </w:r>
      <w:r>
        <w:rPr>
          <w:lang w:val="en-GB"/>
        </w:rPr>
        <w:t>-</w:t>
      </w:r>
      <w:r w:rsidRPr="00003B94">
        <w:rPr>
          <w:lang w:val="en-GB"/>
        </w:rPr>
        <w:t xml:space="preserve">dimension spectral width respectively (both in Hz). Importantly, the artefacts arising from diagonal peaks can have intensities that are comparable to genuine crosspeaks (Figure S2), which highlights the importance of suppressing these artefacts. Apart from the “wing” artefacts in downstream modules, we also briefly note here that the presence of two CTP gradients inside the seHSQC </w:t>
      </w:r>
      <w:r w:rsidRPr="00003B94">
        <w:rPr>
          <w:i/>
          <w:iCs/>
          <w:lang w:val="en-GB"/>
        </w:rPr>
        <w:t>t</w:t>
      </w:r>
      <w:r w:rsidRPr="00003B94">
        <w:rPr>
          <w:vertAlign w:val="subscript"/>
          <w:lang w:val="en-GB"/>
        </w:rPr>
        <w:t>1</w:t>
      </w:r>
      <w:r w:rsidRPr="00003B94">
        <w:rPr>
          <w:lang w:val="en-GB"/>
        </w:rPr>
        <w:t xml:space="preserve"> period allows the final CTP gradient (</w:t>
      </w:r>
      <w:r w:rsidRPr="00003B94">
        <w:rPr>
          <w:i/>
          <w:iCs/>
          <w:lang w:val="en-GB"/>
        </w:rPr>
        <w:t>g</w:t>
      </w:r>
      <w:r w:rsidRPr="00003B94">
        <w:rPr>
          <w:vertAlign w:val="subscript"/>
          <w:lang w:val="en-GB"/>
        </w:rPr>
        <w:t>2</w:t>
      </w:r>
      <w:r w:rsidRPr="00003B94">
        <w:rPr>
          <w:lang w:val="en-GB"/>
        </w:rPr>
        <w:t xml:space="preserve">) to have twice its usual amplitude, thereby providing additional artefact suppression in the seHSQC itself. This is particularly important in the </w:t>
      </w:r>
      <w:r w:rsidRPr="00003B94">
        <w:rPr>
          <w:vertAlign w:val="superscript"/>
          <w:lang w:val="en-GB"/>
        </w:rPr>
        <w:t>15</w:t>
      </w:r>
      <w:r w:rsidRPr="00003B94">
        <w:rPr>
          <w:lang w:val="en-GB"/>
        </w:rPr>
        <w:t>N–</w:t>
      </w:r>
      <w:r w:rsidRPr="00003B94">
        <w:rPr>
          <w:vertAlign w:val="superscript"/>
          <w:lang w:val="en-GB"/>
        </w:rPr>
        <w:t>1</w:t>
      </w:r>
      <w:r w:rsidRPr="00003B94">
        <w:rPr>
          <w:lang w:val="en-GB"/>
        </w:rPr>
        <w:t>H seHSQC, as will be explained below.</w:t>
      </w:r>
    </w:p>
    <w:p w14:paraId="175E701B" w14:textId="652E30F7" w:rsidR="00003B94" w:rsidRPr="00003B94" w:rsidRDefault="00003B94" w:rsidP="00003B94">
      <w:pPr>
        <w:pStyle w:val="P1"/>
        <w:ind w:firstLine="425"/>
        <w:rPr>
          <w:lang w:val="en-GB"/>
        </w:rPr>
      </w:pPr>
      <w:r w:rsidRPr="00003B94">
        <w:rPr>
          <w:lang w:val="en-GB"/>
        </w:rPr>
        <w:t>Both NOAH seHSQC modules provide clear sensitivity gains over the NOAH HSQC module for CH peaks (Figures 2b to 2d)</w:t>
      </w:r>
      <w:del w:id="8" w:author="Jonathan Yong" w:date="2021-03-08T21:11:00Z">
        <w:r w:rsidDel="00003B94">
          <w:rPr>
            <w:lang w:val="en-GB"/>
          </w:rPr>
          <w:delText>. F</w:delText>
        </w:r>
        <w:r w:rsidRPr="00003B94" w:rsidDel="00003B94">
          <w:rPr>
            <w:lang w:val="en-GB"/>
          </w:rPr>
          <w:delText>or</w:delText>
        </w:r>
      </w:del>
      <w:ins w:id="9" w:author="Jonathan Yong" w:date="2021-03-08T21:11:00Z">
        <w:r>
          <w:rPr>
            <w:lang w:val="en-GB"/>
          </w:rPr>
          <w:t>, though for</w:t>
        </w:r>
      </w:ins>
      <w:r w:rsidRPr="00003B94">
        <w:rPr>
          <w:lang w:val="en-GB"/>
        </w:rPr>
        <w:t xml:space="preserve"> CH</w:t>
      </w:r>
      <w:r w:rsidRPr="00003B94">
        <w:rPr>
          <w:vertAlign w:val="subscript"/>
          <w:lang w:val="en-GB"/>
        </w:rPr>
        <w:t>2</w:t>
      </w:r>
      <w:r w:rsidRPr="00003B94">
        <w:rPr>
          <w:lang w:val="en-GB"/>
        </w:rPr>
        <w:t xml:space="preserve"> and CH</w:t>
      </w:r>
      <w:r w:rsidRPr="00003B94">
        <w:rPr>
          <w:vertAlign w:val="subscript"/>
          <w:lang w:val="en-GB"/>
        </w:rPr>
        <w:t>3</w:t>
      </w:r>
      <w:r w:rsidRPr="00003B94">
        <w:rPr>
          <w:lang w:val="en-GB"/>
        </w:rPr>
        <w:t xml:space="preserve"> peaks, when the delay </w:t>
      </w:r>
      <w:r>
        <w:rPr>
          <w:lang w:val="en-HK"/>
        </w:rPr>
        <w:t>Δ′</w:t>
      </w:r>
      <w:r w:rsidRPr="00003B94">
        <w:rPr>
          <w:lang w:val="en-GB"/>
        </w:rPr>
        <w:t xml:space="preserve"> is set to 1/(8·</w:t>
      </w:r>
      <w:r w:rsidRPr="00003B94">
        <w:rPr>
          <w:vertAlign w:val="superscript"/>
          <w:lang w:val="en-GB"/>
        </w:rPr>
        <w:t>1</w:t>
      </w:r>
      <w:r w:rsidRPr="00003B94">
        <w:rPr>
          <w:i/>
          <w:iCs/>
          <w:lang w:val="en-GB"/>
        </w:rPr>
        <w:t>J</w:t>
      </w:r>
      <w:r w:rsidRPr="00003B94">
        <w:rPr>
          <w:vertAlign w:val="subscript"/>
          <w:lang w:val="en-GB"/>
        </w:rPr>
        <w:t>CH</w:t>
      </w:r>
      <w:r w:rsidRPr="00003B94">
        <w:rPr>
          <w:lang w:val="en-GB"/>
        </w:rPr>
        <w:t xml:space="preserve">) as done here, the gains </w:t>
      </w:r>
      <w:del w:id="10" w:author="Jonathan Yong" w:date="2021-03-08T21:11:00Z">
        <w:r w:rsidRPr="00003B94" w:rsidDel="00003B94">
          <w:rPr>
            <w:lang w:val="en-GB"/>
          </w:rPr>
          <w:delText xml:space="preserve">that can be </w:delText>
        </w:r>
      </w:del>
      <w:r w:rsidRPr="00003B94">
        <w:rPr>
          <w:lang w:val="en-GB"/>
        </w:rPr>
        <w:t xml:space="preserve">achieved via sensitivity enhancement are more modest (the case where </w:t>
      </w:r>
      <w:r>
        <w:rPr>
          <w:lang w:val="en-HK"/>
        </w:rPr>
        <w:t>Δ′</w:t>
      </w:r>
      <w:r>
        <w:rPr>
          <w:lang w:val="en-GB"/>
        </w:rPr>
        <w:t> </w:t>
      </w:r>
      <w:r w:rsidRPr="00003B94">
        <w:rPr>
          <w:lang w:val="en-GB"/>
        </w:rPr>
        <w:t>=</w:t>
      </w:r>
      <w:r>
        <w:rPr>
          <w:lang w:val="en-GB"/>
        </w:rPr>
        <w:t> </w:t>
      </w:r>
      <w:r w:rsidRPr="00003B94">
        <w:rPr>
          <w:lang w:val="en-GB"/>
        </w:rPr>
        <w:t>1/(4·</w:t>
      </w:r>
      <w:r w:rsidRPr="00003B94">
        <w:rPr>
          <w:vertAlign w:val="superscript"/>
          <w:lang w:val="en-GB"/>
        </w:rPr>
        <w:t>1</w:t>
      </w:r>
      <w:r w:rsidRPr="00003B94">
        <w:rPr>
          <w:i/>
          <w:iCs/>
          <w:lang w:val="en-GB"/>
        </w:rPr>
        <w:t>J</w:t>
      </w:r>
      <w:r w:rsidRPr="00003B94">
        <w:rPr>
          <w:vertAlign w:val="subscript"/>
          <w:lang w:val="en-GB"/>
        </w:rPr>
        <w:t>CH</w:t>
      </w:r>
      <w:r w:rsidRPr="00003B94">
        <w:rPr>
          <w:lang w:val="en-GB"/>
        </w:rPr>
        <w:t>) is explored in Figure S5).</w:t>
      </w:r>
      <w:r w:rsidRPr="00003B94">
        <w:rPr>
          <w:vertAlign w:val="superscript"/>
          <w:lang w:val="en-GB"/>
        </w:rPr>
        <w:t>[13a]</w:t>
      </w:r>
      <w:r w:rsidRPr="00003B94">
        <w:rPr>
          <w:lang w:val="en-GB"/>
        </w:rPr>
        <w:t xml:space="preserve"> Furthermore, the modifications present in the NOAH seHSQC invariably make them less efficient as compared to the original CRK implementation. Consequently, in this example, the use of the </w:t>
      </w:r>
      <w:r w:rsidR="00D10DEE" w:rsidRPr="00737FE3">
        <w:rPr>
          <w:lang w:val="en-HK"/>
        </w:rPr>
        <w:t>S</w:t>
      </w:r>
      <w:r w:rsidR="00D10DEE" w:rsidRPr="00D10DEE">
        <w:rPr>
          <w:spacing w:val="-80"/>
          <w:position w:val="2"/>
          <w:vertAlign w:val="superscript"/>
          <w:lang w:val="en-HK"/>
        </w:rPr>
        <w:t>+</w:t>
      </w:r>
      <w:r w:rsidR="00D10DEE">
        <w:rPr>
          <w:position w:val="-1"/>
          <w:vertAlign w:val="subscript"/>
          <w:lang w:val="en-HK"/>
        </w:rPr>
        <w:t>1</w:t>
      </w:r>
      <w:r w:rsidRPr="00003B94">
        <w:rPr>
          <w:lang w:val="en-GB"/>
        </w:rPr>
        <w:t xml:space="preserve"> module does not provide any sensitivity enhancement for CH</w:t>
      </w:r>
      <w:r w:rsidRPr="00D10DEE">
        <w:rPr>
          <w:vertAlign w:val="subscript"/>
          <w:lang w:val="en-GB"/>
        </w:rPr>
        <w:t>2</w:t>
      </w:r>
      <w:r w:rsidRPr="00003B94">
        <w:rPr>
          <w:lang w:val="en-GB"/>
        </w:rPr>
        <w:t xml:space="preserve"> and CH</w:t>
      </w:r>
      <w:r w:rsidRPr="00D10DEE">
        <w:rPr>
          <w:vertAlign w:val="subscript"/>
          <w:lang w:val="en-GB"/>
        </w:rPr>
        <w:t>3</w:t>
      </w:r>
      <w:r w:rsidRPr="00003B94">
        <w:rPr>
          <w:lang w:val="en-GB"/>
        </w:rPr>
        <w:t xml:space="preserve"> peaks, whilst the </w:t>
      </w:r>
      <w:r w:rsidR="00D10DEE" w:rsidRPr="00737FE3">
        <w:rPr>
          <w:lang w:val="en-HK"/>
        </w:rPr>
        <w:t>S</w:t>
      </w:r>
      <w:r w:rsidR="00D10DEE" w:rsidRPr="00D10DEE">
        <w:rPr>
          <w:spacing w:val="-80"/>
          <w:position w:val="2"/>
          <w:vertAlign w:val="superscript"/>
          <w:lang w:val="en-HK"/>
        </w:rPr>
        <w:t>+</w:t>
      </w:r>
      <w:r w:rsidR="00D10DEE" w:rsidRPr="00D10DEE">
        <w:rPr>
          <w:position w:val="-1"/>
          <w:vertAlign w:val="subscript"/>
          <w:lang w:val="en-HK"/>
        </w:rPr>
        <w:t>2</w:t>
      </w:r>
      <w:r w:rsidRPr="00003B94">
        <w:rPr>
          <w:lang w:val="en-GB"/>
        </w:rPr>
        <w:t xml:space="preserve"> module yields on average 1.19× increased sensitivity for CH</w:t>
      </w:r>
      <w:r w:rsidRPr="00D10DEE">
        <w:rPr>
          <w:vertAlign w:val="subscript"/>
          <w:lang w:val="en-GB"/>
        </w:rPr>
        <w:t>2</w:t>
      </w:r>
      <w:r w:rsidRPr="00003B94">
        <w:rPr>
          <w:lang w:val="en-GB"/>
        </w:rPr>
        <w:t xml:space="preserve"> peaks (Figure 2e). The new seHSQC modules, however, bring about dramatic improvements in the </w:t>
      </w:r>
      <w:r w:rsidRPr="00D10DEE">
        <w:rPr>
          <w:i/>
          <w:iCs/>
          <w:lang w:val="en-GB"/>
        </w:rPr>
        <w:t>homonuclear module</w:t>
      </w:r>
      <w:r w:rsidRPr="00003B94">
        <w:rPr>
          <w:lang w:val="en-GB"/>
        </w:rPr>
        <w:t xml:space="preserve"> which follows. In contrast to the CRK seHSQC, which largely destroys the requisite bulk magnetisation, both seHSQC modules preserve the majority of it, performing &gt;90% as well as the original HSQC module (Figure 2f). We note that the BIG-BIRD element reported by Briand and Sørensen,</w:t>
      </w:r>
      <w:r w:rsidRPr="00D10DEE">
        <w:rPr>
          <w:vertAlign w:val="superscript"/>
          <w:lang w:val="en-GB"/>
        </w:rPr>
        <w:t>[8d]</w:t>
      </w:r>
      <w:r w:rsidRPr="00003B94">
        <w:rPr>
          <w:lang w:val="en-GB"/>
        </w:rPr>
        <w:t xml:space="preserve"> which independently excites </w:t>
      </w:r>
      <w:r w:rsidRPr="00D10DEE">
        <w:rPr>
          <w:vertAlign w:val="superscript"/>
          <w:lang w:val="en-GB"/>
        </w:rPr>
        <w:t>1</w:t>
      </w:r>
      <w:r w:rsidRPr="00003B94">
        <w:rPr>
          <w:lang w:val="en-GB"/>
        </w:rPr>
        <w:t>H</w:t>
      </w:r>
      <w:r w:rsidRPr="00D10DEE">
        <w:rPr>
          <w:vertAlign w:val="superscript"/>
          <w:lang w:val="en-GB"/>
        </w:rPr>
        <w:t>X</w:t>
      </w:r>
      <w:r w:rsidRPr="00003B94">
        <w:rPr>
          <w:lang w:val="en-GB"/>
        </w:rPr>
        <w:t xml:space="preserve"> and </w:t>
      </w:r>
      <w:r w:rsidRPr="00D10DEE">
        <w:rPr>
          <w:vertAlign w:val="superscript"/>
          <w:lang w:val="en-GB"/>
        </w:rPr>
        <w:t>1</w:t>
      </w:r>
      <w:r w:rsidRPr="00003B94">
        <w:rPr>
          <w:lang w:val="en-GB"/>
        </w:rPr>
        <w:t>H</w:t>
      </w:r>
      <w:r w:rsidRPr="00D10DEE">
        <w:rPr>
          <w:vertAlign w:val="superscript"/>
          <w:lang w:val="en-GB"/>
        </w:rPr>
        <w:t>!X</w:t>
      </w:r>
      <w:r w:rsidRPr="00003B94">
        <w:rPr>
          <w:lang w:val="en-GB"/>
        </w:rPr>
        <w:t xml:space="preserve"> magnetisation with arbitrary flip angles and phases, is also capable of performing the same role as the ZIP element in the </w:t>
      </w:r>
      <w:r w:rsidR="00D10DEE" w:rsidRPr="00737FE3">
        <w:rPr>
          <w:lang w:val="en-HK"/>
        </w:rPr>
        <w:t>S</w:t>
      </w:r>
      <w:r w:rsidR="00D10DEE" w:rsidRPr="00D10DEE">
        <w:rPr>
          <w:spacing w:val="-80"/>
          <w:position w:val="2"/>
          <w:vertAlign w:val="superscript"/>
          <w:lang w:val="en-HK"/>
        </w:rPr>
        <w:t>+</w:t>
      </w:r>
      <w:r w:rsidR="00D10DEE" w:rsidRPr="00D10DEE">
        <w:rPr>
          <w:position w:val="-1"/>
          <w:vertAlign w:val="subscript"/>
          <w:lang w:val="en-HK"/>
        </w:rPr>
        <w:t>2</w:t>
      </w:r>
      <w:r w:rsidRPr="00003B94">
        <w:rPr>
          <w:lang w:val="en-GB"/>
        </w:rPr>
        <w:t xml:space="preserve"> module. However, we find that the ZIP provides greater signal-to-noise in both the seHSQC itself as well as downstream modules (Figure S7).</w:t>
      </w:r>
    </w:p>
    <w:p w14:paraId="315864DA" w14:textId="64E0AC28" w:rsidR="00A64A58" w:rsidRDefault="00D10DEE" w:rsidP="00737FE3">
      <w:pPr>
        <w:pStyle w:val="P1"/>
        <w:ind w:firstLine="425"/>
      </w:pPr>
      <w:r>
        <w:t>Multiplicity editing</w:t>
      </w:r>
      <w:r>
        <w:rPr>
          <w:vertAlign w:val="superscript"/>
        </w:rPr>
        <w:t xml:space="preserve">[15] </w:t>
      </w:r>
      <w:r>
        <w:t xml:space="preserve">can be easily incorporated into both NOAH seHSQC modules (Figure S8) by introducing a </w:t>
      </w:r>
      <w:r>
        <w:rPr>
          <w:i/>
        </w:rPr>
        <w:t>J</w:t>
      </w:r>
      <w:r>
        <w:t xml:space="preserve">-evolution period in the spin echo immediately following </w:t>
      </w:r>
      <w:r>
        <w:rPr>
          <w:i/>
        </w:rPr>
        <w:t>t</w:t>
      </w:r>
      <w:r w:rsidRPr="00D10DEE">
        <w:rPr>
          <w:vertAlign w:val="subscript"/>
        </w:rPr>
        <w:t>1</w:t>
      </w:r>
      <w:r>
        <w:t xml:space="preserve">. As described previously, the </w:t>
      </w:r>
      <w:r w:rsidRPr="00737FE3">
        <w:rPr>
          <w:lang w:val="en-HK"/>
        </w:rPr>
        <w:t>S</w:t>
      </w:r>
      <w:r w:rsidRPr="00D10DEE">
        <w:rPr>
          <w:spacing w:val="-80"/>
          <w:position w:val="2"/>
          <w:vertAlign w:val="superscript"/>
          <w:lang w:val="en-HK"/>
        </w:rPr>
        <w:t>+</w:t>
      </w:r>
      <w:r>
        <w:rPr>
          <w:position w:val="-1"/>
          <w:vertAlign w:val="subscript"/>
          <w:lang w:val="en-HK"/>
        </w:rPr>
        <w:t>1</w:t>
      </w:r>
      <w:r>
        <w:t xml:space="preserve"> module places the bulk magnetisation in the </w:t>
      </w:r>
      <w:r>
        <w:rPr>
          <w:i/>
        </w:rPr>
        <w:t>xy</w:t>
      </w:r>
      <w:r>
        <w:t xml:space="preserve">-plane during the editing period; the same is true of the unenhanced NOAH HSQC. In these modules, the bulk </w:t>
      </w:r>
      <w:r w:rsidRPr="00D10DEE">
        <w:rPr>
          <w:vertAlign w:val="superscript"/>
        </w:rPr>
        <w:t>1</w:t>
      </w:r>
      <w:r>
        <w:t>H</w:t>
      </w:r>
      <w:r w:rsidRPr="00D10DEE">
        <w:rPr>
          <w:vertAlign w:val="superscript"/>
        </w:rPr>
        <w:t>!X</w:t>
      </w:r>
      <w:r>
        <w:t xml:space="preserve"> magnetisation is therefore subject to homonuclear coupling (</w:t>
      </w:r>
      <w:r>
        <w:rPr>
          <w:i/>
        </w:rPr>
        <w:t>J</w:t>
      </w:r>
      <w:r w:rsidRPr="00D10DEE">
        <w:rPr>
          <w:iCs/>
          <w:vertAlign w:val="subscript"/>
        </w:rPr>
        <w:t>HH</w:t>
      </w:r>
      <w:r>
        <w:t xml:space="preserve">) evolution, leading to a small decrease in the sensitivity of later homonuclear modules when multiplicity editing is introduced. Since homonuclear experiments typically have a greater inherent sensitivity than the (se)HSQC, this minor loss is </w:t>
      </w:r>
      <w:r>
        <w:t xml:space="preserve">rarely a problem, and is far outweighed by the benefits of incorporating multiplicity editing in the HSQC. Nevertheless, the fact that the </w:t>
      </w:r>
      <w:r w:rsidRPr="00737FE3">
        <w:rPr>
          <w:lang w:val="en-HK"/>
        </w:rPr>
        <w:t>S</w:t>
      </w:r>
      <w:r w:rsidRPr="00D10DEE">
        <w:rPr>
          <w:spacing w:val="-80"/>
          <w:position w:val="2"/>
          <w:vertAlign w:val="superscript"/>
          <w:lang w:val="en-HK"/>
        </w:rPr>
        <w:t>+</w:t>
      </w:r>
      <w:r w:rsidRPr="00D10DEE">
        <w:rPr>
          <w:position w:val="-1"/>
          <w:vertAlign w:val="subscript"/>
          <w:lang w:val="en-HK"/>
        </w:rPr>
        <w:t>2</w:t>
      </w:r>
      <w:r>
        <w:t xml:space="preserve"> module does not suffer from such a penalty is a welcome benefit. As a result, when editing is included, the </w:t>
      </w:r>
      <w:r w:rsidRPr="00737FE3">
        <w:rPr>
          <w:lang w:val="en-HK"/>
        </w:rPr>
        <w:t>S</w:t>
      </w:r>
      <w:r w:rsidRPr="00D10DEE">
        <w:rPr>
          <w:spacing w:val="-80"/>
          <w:position w:val="2"/>
          <w:vertAlign w:val="superscript"/>
          <w:lang w:val="en-HK"/>
        </w:rPr>
        <w:t>+</w:t>
      </w:r>
      <w:r w:rsidRPr="00D10DEE">
        <w:rPr>
          <w:position w:val="-1"/>
          <w:vertAlign w:val="subscript"/>
          <w:lang w:val="en-HK"/>
        </w:rPr>
        <w:t>2</w:t>
      </w:r>
      <w:r>
        <w:t xml:space="preserve"> module slightly outperforms both the S and </w:t>
      </w:r>
      <w:r w:rsidRPr="00737FE3">
        <w:rPr>
          <w:lang w:val="en-HK"/>
        </w:rPr>
        <w:t>S</w:t>
      </w:r>
      <w:r w:rsidRPr="00D10DEE">
        <w:rPr>
          <w:spacing w:val="-80"/>
          <w:position w:val="2"/>
          <w:vertAlign w:val="superscript"/>
          <w:lang w:val="en-HK"/>
        </w:rPr>
        <w:t>+</w:t>
      </w:r>
      <w:r>
        <w:rPr>
          <w:position w:val="-1"/>
          <w:vertAlign w:val="subscript"/>
          <w:lang w:val="en-HK"/>
        </w:rPr>
        <w:t>1</w:t>
      </w:r>
      <w:r>
        <w:t xml:space="preserve"> modules by around 10% in terms of preserving bulk magnetisation (Figure S9).</w:t>
      </w:r>
    </w:p>
    <w:p w14:paraId="07FC0DD5" w14:textId="4B15E9C4" w:rsidR="00D10DEE" w:rsidRPr="00D10DEE" w:rsidRDefault="00D10DEE" w:rsidP="00D10DEE">
      <w:pPr>
        <w:pStyle w:val="P1"/>
        <w:ind w:firstLine="425"/>
        <w:rPr>
          <w:lang w:val="en-GB"/>
        </w:rPr>
      </w:pPr>
      <w:r w:rsidRPr="00D10DEE">
        <w:rPr>
          <w:lang w:val="en-GB"/>
        </w:rPr>
        <w:t xml:space="preserve">The proposed seHSQC modules can be similarly implemented for </w:t>
      </w:r>
      <w:r w:rsidRPr="00D10DEE">
        <w:rPr>
          <w:vertAlign w:val="superscript"/>
          <w:lang w:val="en-GB"/>
        </w:rPr>
        <w:t>15</w:t>
      </w:r>
      <w:r w:rsidRPr="00D10DEE">
        <w:rPr>
          <w:lang w:val="en-GB"/>
        </w:rPr>
        <w:t xml:space="preserve">N experiments. Currently, in NOAH supersequences, </w:t>
      </w:r>
      <w:r w:rsidRPr="00D10DEE">
        <w:rPr>
          <w:vertAlign w:val="superscript"/>
          <w:lang w:val="en-GB"/>
        </w:rPr>
        <w:t>15</w:t>
      </w:r>
      <w:r w:rsidRPr="00D10DEE">
        <w:rPr>
          <w:lang w:val="en-GB"/>
        </w:rPr>
        <w:t>N–</w:t>
      </w:r>
      <w:r w:rsidRPr="00D10DEE">
        <w:rPr>
          <w:vertAlign w:val="superscript"/>
          <w:lang w:val="en-GB"/>
        </w:rPr>
        <w:t>1</w:t>
      </w:r>
      <w:r w:rsidRPr="00D10DEE">
        <w:rPr>
          <w:lang w:val="en-GB"/>
        </w:rPr>
        <w:t>H correlations are primarily obtained using the HMQC module;</w:t>
      </w:r>
      <w:r w:rsidRPr="00D10DEE">
        <w:rPr>
          <w:vertAlign w:val="superscript"/>
          <w:lang w:val="en-GB"/>
        </w:rPr>
        <w:t>[1b,6a]</w:t>
      </w:r>
      <w:r w:rsidRPr="00D10DEE">
        <w:rPr>
          <w:lang w:val="en-GB"/>
        </w:rPr>
        <w:t xml:space="preserve"> compared to this, the new </w:t>
      </w:r>
      <w:r w:rsidRPr="00737FE3">
        <w:rPr>
          <w:lang w:val="en-HK"/>
        </w:rPr>
        <w:t>S</w:t>
      </w:r>
      <w:r w:rsidRPr="00D10DEE">
        <w:rPr>
          <w:spacing w:val="-80"/>
          <w:position w:val="2"/>
          <w:vertAlign w:val="superscript"/>
          <w:lang w:val="en-HK"/>
        </w:rPr>
        <w:t>+</w:t>
      </w:r>
      <w:r w:rsidRPr="00D10DEE">
        <w:rPr>
          <w:position w:val="-1"/>
          <w:vertAlign w:val="subscript"/>
          <w:lang w:val="en-HK"/>
        </w:rPr>
        <w:t>2</w:t>
      </w:r>
      <w:r w:rsidRPr="00D10DEE">
        <w:rPr>
          <w:lang w:val="en-GB"/>
        </w:rPr>
        <w:t xml:space="preserve"> module can provide greater than 4× enhanced sensitivity (Figure 3). This arises partly because the PEP sensitivity enhancement scheme can be optimised for NH peaks by setting the reverse INEPT transfer delay </w:t>
      </w:r>
      <w:r>
        <w:rPr>
          <w:lang w:val="en-GB"/>
        </w:rPr>
        <w:t>Δ</w:t>
      </w:r>
      <w:r w:rsidR="00BF034B">
        <w:rPr>
          <w:lang w:val="en-GB"/>
        </w:rPr>
        <w:t>′</w:t>
      </w:r>
      <w:r w:rsidRPr="00D10DEE">
        <w:rPr>
          <w:lang w:val="en-GB"/>
        </w:rPr>
        <w:t xml:space="preserve"> to be equal to 1/(4·</w:t>
      </w:r>
      <w:r w:rsidRPr="00BF034B">
        <w:rPr>
          <w:vertAlign w:val="superscript"/>
          <w:lang w:val="en-GB"/>
        </w:rPr>
        <w:t>1</w:t>
      </w:r>
      <w:r w:rsidRPr="00BF034B">
        <w:rPr>
          <w:i/>
          <w:iCs/>
          <w:lang w:val="en-GB"/>
        </w:rPr>
        <w:t>J</w:t>
      </w:r>
      <w:r w:rsidRPr="00BF034B">
        <w:rPr>
          <w:vertAlign w:val="subscript"/>
          <w:lang w:val="en-GB"/>
        </w:rPr>
        <w:t>NH</w:t>
      </w:r>
      <w:r w:rsidRPr="00D10DEE">
        <w:rPr>
          <w:lang w:val="en-GB"/>
        </w:rPr>
        <w:t xml:space="preserve">). However, there is also a significant improvement due to the fact that peaks in the </w:t>
      </w:r>
      <w:r w:rsidRPr="00BF034B">
        <w:rPr>
          <w:vertAlign w:val="superscript"/>
          <w:lang w:val="en-GB"/>
        </w:rPr>
        <w:t>15</w:t>
      </w:r>
      <w:r w:rsidRPr="00D10DEE">
        <w:rPr>
          <w:lang w:val="en-GB"/>
        </w:rPr>
        <w:t xml:space="preserve">N seHSQC are not broadened in the indirect dimension by </w:t>
      </w:r>
      <w:r w:rsidRPr="00BF034B">
        <w:rPr>
          <w:i/>
          <w:iCs/>
          <w:lang w:val="en-GB"/>
        </w:rPr>
        <w:t>J</w:t>
      </w:r>
      <w:r w:rsidRPr="00BF034B">
        <w:rPr>
          <w:vertAlign w:val="subscript"/>
          <w:lang w:val="en-GB"/>
        </w:rPr>
        <w:t>HH</w:t>
      </w:r>
      <w:r w:rsidRPr="00D10DEE">
        <w:rPr>
          <w:lang w:val="en-GB"/>
        </w:rPr>
        <w:t xml:space="preserve">, unlike in the </w:t>
      </w:r>
      <w:r w:rsidRPr="00BF034B">
        <w:rPr>
          <w:vertAlign w:val="superscript"/>
          <w:lang w:val="en-GB"/>
        </w:rPr>
        <w:t>15</w:t>
      </w:r>
      <w:r w:rsidRPr="00D10DEE">
        <w:rPr>
          <w:lang w:val="en-GB"/>
        </w:rPr>
        <w:t xml:space="preserve">N HMQC. Although the </w:t>
      </w:r>
      <w:r w:rsidR="00BF034B" w:rsidRPr="00737FE3">
        <w:rPr>
          <w:lang w:val="en-HK"/>
        </w:rPr>
        <w:t>S</w:t>
      </w:r>
      <w:r w:rsidR="00BF034B" w:rsidRPr="00D10DEE">
        <w:rPr>
          <w:spacing w:val="-80"/>
          <w:position w:val="2"/>
          <w:vertAlign w:val="superscript"/>
          <w:lang w:val="en-HK"/>
        </w:rPr>
        <w:t>+</w:t>
      </w:r>
      <w:r w:rsidR="00BF034B" w:rsidRPr="00D10DEE">
        <w:rPr>
          <w:position w:val="-1"/>
          <w:vertAlign w:val="subscript"/>
          <w:lang w:val="en-HK"/>
        </w:rPr>
        <w:t>2</w:t>
      </w:r>
      <w:r w:rsidRPr="00D10DEE">
        <w:rPr>
          <w:lang w:val="en-GB"/>
        </w:rPr>
        <w:t xml:space="preserve"> module retains a slightly smaller amount of </w:t>
      </w:r>
      <w:r w:rsidRPr="00BF034B">
        <w:rPr>
          <w:vertAlign w:val="superscript"/>
          <w:lang w:val="en-GB"/>
        </w:rPr>
        <w:t>1</w:t>
      </w:r>
      <w:r w:rsidRPr="00D10DEE">
        <w:rPr>
          <w:lang w:val="en-GB"/>
        </w:rPr>
        <w:t>H</w:t>
      </w:r>
      <w:r w:rsidRPr="00BF034B">
        <w:rPr>
          <w:vertAlign w:val="superscript"/>
          <w:lang w:val="en-GB"/>
        </w:rPr>
        <w:t>!N</w:t>
      </w:r>
      <w:r w:rsidRPr="00D10DEE">
        <w:rPr>
          <w:lang w:val="en-GB"/>
        </w:rPr>
        <w:t xml:space="preserve"> magnetisation </w:t>
      </w:r>
      <w:r w:rsidR="00BF034B">
        <w:rPr>
          <w:lang w:val="en-GB"/>
        </w:rPr>
        <w:t>(~7</w:t>
      </w:r>
      <w:r w:rsidRPr="00D10DEE">
        <w:rPr>
          <w:lang w:val="en-GB"/>
        </w:rPr>
        <w:t>0%, versu</w:t>
      </w:r>
      <w:r w:rsidRPr="00BF034B">
        <w:rPr>
          <w:rFonts w:cs="Arial"/>
          <w:lang w:val="en-GB"/>
        </w:rPr>
        <w:t>s</w:t>
      </w:r>
      <w:r w:rsidR="00BF034B" w:rsidRPr="00BF034B">
        <w:rPr>
          <w:rFonts w:cs="Arial"/>
          <w:lang w:val="en-GB"/>
        </w:rPr>
        <w:t xml:space="preserve"> ~8</w:t>
      </w:r>
      <w:r w:rsidRPr="00D10DEE">
        <w:rPr>
          <w:lang w:val="en-GB"/>
        </w:rPr>
        <w:t xml:space="preserve">0% for the HMQC (Figure S10)), this is unlikely to be problematic, since it is the </w:t>
      </w:r>
      <w:r w:rsidRPr="00BF034B">
        <w:rPr>
          <w:vertAlign w:val="superscript"/>
          <w:lang w:val="en-GB"/>
        </w:rPr>
        <w:t>15</w:t>
      </w:r>
      <w:r w:rsidRPr="00D10DEE">
        <w:rPr>
          <w:lang w:val="en-GB"/>
        </w:rPr>
        <w:t>N module which typically has the lowest intrinsic sensitivity in a supersequence.</w:t>
      </w:r>
    </w:p>
    <w:p w14:paraId="6E29AA52" w14:textId="45F72776" w:rsidR="00BF034B" w:rsidRPr="00737FE3" w:rsidRDefault="007C0E79" w:rsidP="009779EE">
      <w:pPr>
        <w:spacing w:before="360"/>
        <w:jc w:val="center"/>
        <w:rPr>
          <w:rFonts w:ascii="Arial" w:hAnsi="Arial" w:cs="Arial"/>
          <w:color w:val="FF0000"/>
          <w:sz w:val="14"/>
          <w:szCs w:val="16"/>
          <w:lang w:val="en-GB"/>
        </w:rPr>
      </w:pPr>
      <w:r>
        <w:rPr>
          <w:rFonts w:ascii="Arial" w:hAnsi="Arial" w:cs="Arial"/>
          <w:noProof/>
          <w:color w:val="FF0000"/>
          <w:sz w:val="14"/>
          <w:szCs w:val="16"/>
          <w:lang w:val="en-GB"/>
        </w:rPr>
        <w:pict w14:anchorId="78328A78">
          <v:shape id="_x0000_i1030" type="#_x0000_t75" alt="Chart&#13;&#10;&#13;&#10;Description automatically generated" style="width:226.4pt;height:150.9pt;visibility:visible;mso-wrap-style:square;mso-width-percent:0;mso-height-percent:0;mso-width-percent:0;mso-height-percent:0">
            <v:imagedata r:id="rId17" o:title="Chart&#13;&#10;&#13;&#10;Description automatically generated"/>
          </v:shape>
        </w:pict>
      </w:r>
    </w:p>
    <w:p w14:paraId="4F77F717" w14:textId="540B216D" w:rsidR="00BF034B" w:rsidRPr="00A64A58" w:rsidRDefault="00BF034B" w:rsidP="00BF034B">
      <w:pPr>
        <w:pStyle w:val="SchemeCaption"/>
        <w:spacing w:line="240" w:lineRule="auto"/>
      </w:pPr>
      <w:r>
        <w:rPr>
          <w:b/>
        </w:rPr>
        <w:t>Figure</w:t>
      </w:r>
      <w:r w:rsidRPr="00F0653B">
        <w:rPr>
          <w:b/>
        </w:rPr>
        <w:t xml:space="preserve"> </w:t>
      </w:r>
      <w:r>
        <w:rPr>
          <w:b/>
        </w:rPr>
        <w:t>3</w:t>
      </w:r>
      <w:r w:rsidRPr="00F0653B">
        <w:rPr>
          <w:b/>
        </w:rPr>
        <w:t>.</w:t>
      </w:r>
      <w:r w:rsidRPr="00F0653B">
        <w:t xml:space="preserve"> </w:t>
      </w:r>
      <w:r w:rsidRPr="00BF034B">
        <w:rPr>
          <w:lang w:val="en-HK"/>
        </w:rPr>
        <w:t xml:space="preserve">Comparison of the </w:t>
      </w:r>
      <w:r w:rsidRPr="00BF034B">
        <w:rPr>
          <w:vertAlign w:val="superscript"/>
          <w:lang w:val="en-HK"/>
        </w:rPr>
        <w:t>15</w:t>
      </w:r>
      <w:r w:rsidRPr="00BF034B">
        <w:rPr>
          <w:lang w:val="en-HK"/>
        </w:rPr>
        <w:t>N–</w:t>
      </w:r>
      <w:r w:rsidRPr="00BF034B">
        <w:rPr>
          <w:vertAlign w:val="superscript"/>
          <w:lang w:val="en-HK"/>
        </w:rPr>
        <w:t>1</w:t>
      </w:r>
      <w:r w:rsidRPr="00BF034B">
        <w:rPr>
          <w:lang w:val="en-HK"/>
        </w:rPr>
        <w:t>H seHSQC module (</w:t>
      </w:r>
      <w:r w:rsidRPr="00737FE3">
        <w:rPr>
          <w:lang w:val="en-HK"/>
        </w:rPr>
        <w:t>S</w:t>
      </w:r>
      <w:r w:rsidRPr="00A64A58">
        <w:rPr>
          <w:spacing w:val="-80"/>
          <w:position w:val="1"/>
          <w:vertAlign w:val="superscript"/>
          <w:lang w:val="en-HK"/>
        </w:rPr>
        <w:t>+</w:t>
      </w:r>
      <w:r>
        <w:rPr>
          <w:position w:val="-1"/>
          <w:vertAlign w:val="subscript"/>
          <w:lang w:val="en-HK"/>
        </w:rPr>
        <w:t>N</w:t>
      </w:r>
      <w:r w:rsidRPr="00BF034B">
        <w:rPr>
          <w:lang w:val="en-HK"/>
        </w:rPr>
        <w:t>) with the standard NOAH HMQC module (M), taken from NOAH-3 X</w:t>
      </w:r>
      <w:r w:rsidRPr="00737FE3">
        <w:rPr>
          <w:lang w:val="en-HK"/>
        </w:rPr>
        <w:t>S</w:t>
      </w:r>
      <w:r w:rsidRPr="00A64A58">
        <w:rPr>
          <w:spacing w:val="-80"/>
          <w:position w:val="1"/>
          <w:vertAlign w:val="superscript"/>
          <w:lang w:val="en-HK"/>
        </w:rPr>
        <w:t>+</w:t>
      </w:r>
      <w:r>
        <w:rPr>
          <w:position w:val="-1"/>
          <w:vertAlign w:val="subscript"/>
          <w:lang w:val="en-HK"/>
        </w:rPr>
        <w:t>2</w:t>
      </w:r>
      <w:r w:rsidRPr="00BF034B">
        <w:rPr>
          <w:lang w:val="en-HK"/>
        </w:rPr>
        <w:t>C</w:t>
      </w:r>
      <w:r w:rsidRPr="00BF034B">
        <w:rPr>
          <w:vertAlign w:val="superscript"/>
          <w:lang w:val="en-HK"/>
        </w:rPr>
        <w:t>c</w:t>
      </w:r>
      <w:r w:rsidRPr="00BF034B">
        <w:rPr>
          <w:lang w:val="en-HK"/>
        </w:rPr>
        <w:t xml:space="preserve"> supersequences (</w:t>
      </w:r>
      <w:r w:rsidRPr="00BF034B">
        <w:rPr>
          <w:vertAlign w:val="superscript"/>
          <w:lang w:val="en-HK"/>
        </w:rPr>
        <w:t>15</w:t>
      </w:r>
      <w:r w:rsidRPr="00BF034B">
        <w:rPr>
          <w:lang w:val="en-HK"/>
        </w:rPr>
        <w:t xml:space="preserve">N experiment + </w:t>
      </w:r>
      <w:r w:rsidRPr="00BF034B">
        <w:rPr>
          <w:vertAlign w:val="superscript"/>
          <w:lang w:val="en-HK"/>
        </w:rPr>
        <w:t>13</w:t>
      </w:r>
      <w:r w:rsidRPr="00BF034B">
        <w:rPr>
          <w:lang w:val="en-HK"/>
        </w:rPr>
        <w:t>C</w:t>
      </w:r>
      <w:r>
        <w:rPr>
          <w:lang w:val="en-HK"/>
        </w:rPr>
        <w:t xml:space="preserve"> ZIP-</w:t>
      </w:r>
      <w:r w:rsidRPr="00BF034B">
        <w:rPr>
          <w:lang w:val="en-HK"/>
        </w:rPr>
        <w:t>seHSQC + CLIP-COSY). The</w:t>
      </w:r>
      <w:r>
        <w:rPr>
          <w:lang w:val="en-HK"/>
        </w:rPr>
        <w:t xml:space="preserve"> </w:t>
      </w:r>
      <w:r w:rsidRPr="00BF034B">
        <w:rPr>
          <w:vertAlign w:val="superscript"/>
          <w:lang w:val="en-HK"/>
        </w:rPr>
        <w:t>15</w:t>
      </w:r>
      <w:r>
        <w:rPr>
          <w:lang w:val="en-HK"/>
        </w:rPr>
        <w:t>N</w:t>
      </w:r>
      <w:r w:rsidRPr="00BF034B">
        <w:rPr>
          <w:lang w:val="en-HK"/>
        </w:rPr>
        <w:t xml:space="preserve"> </w:t>
      </w:r>
      <w:r w:rsidRPr="00737FE3">
        <w:rPr>
          <w:lang w:val="en-HK"/>
        </w:rPr>
        <w:t>S</w:t>
      </w:r>
      <w:r w:rsidRPr="00A64A58">
        <w:rPr>
          <w:spacing w:val="-80"/>
          <w:position w:val="1"/>
          <w:vertAlign w:val="superscript"/>
          <w:lang w:val="en-HK"/>
        </w:rPr>
        <w:t>+</w:t>
      </w:r>
      <w:r>
        <w:rPr>
          <w:position w:val="-1"/>
          <w:vertAlign w:val="subscript"/>
          <w:lang w:val="en-HK"/>
        </w:rPr>
        <w:t>1</w:t>
      </w:r>
      <w:r w:rsidRPr="00BF034B">
        <w:rPr>
          <w:lang w:val="en-HK"/>
        </w:rPr>
        <w:t xml:space="preserve"> module is not </w:t>
      </w:r>
      <w:r>
        <w:rPr>
          <w:lang w:val="en-HK"/>
        </w:rPr>
        <w:t>included</w:t>
      </w:r>
      <w:r w:rsidRPr="00BF034B">
        <w:rPr>
          <w:lang w:val="en-HK"/>
        </w:rPr>
        <w:t xml:space="preserve"> here as it causes line broadening downstream modules (see text). </w:t>
      </w:r>
      <w:r w:rsidRPr="00BF034B">
        <w:rPr>
          <w:b/>
          <w:bCs/>
          <w:lang w:val="en-HK"/>
        </w:rPr>
        <w:t>(a)</w:t>
      </w:r>
      <w:r w:rsidRPr="00BF034B">
        <w:rPr>
          <w:lang w:val="en-HK"/>
        </w:rPr>
        <w:t xml:space="preserve"> </w:t>
      </w:r>
      <w:r w:rsidRPr="00BF034B">
        <w:rPr>
          <w:vertAlign w:val="superscript"/>
          <w:lang w:val="en-HK"/>
        </w:rPr>
        <w:t>15</w:t>
      </w:r>
      <w:r w:rsidRPr="00BF034B">
        <w:rPr>
          <w:lang w:val="en-HK"/>
        </w:rPr>
        <w:t xml:space="preserve">N HMQC spectrum. </w:t>
      </w:r>
      <w:r w:rsidRPr="00BF034B">
        <w:rPr>
          <w:b/>
          <w:bCs/>
          <w:lang w:val="en-HK"/>
        </w:rPr>
        <w:t>(b)</w:t>
      </w:r>
      <w:r w:rsidRPr="00BF034B">
        <w:rPr>
          <w:lang w:val="en-HK"/>
        </w:rPr>
        <w:t xml:space="preserve"> </w:t>
      </w:r>
      <w:r w:rsidRPr="00BF034B">
        <w:rPr>
          <w:vertAlign w:val="superscript"/>
          <w:lang w:val="en-HK"/>
        </w:rPr>
        <w:t>15</w:t>
      </w:r>
      <w:r w:rsidRPr="00BF034B">
        <w:rPr>
          <w:lang w:val="en-HK"/>
        </w:rPr>
        <w:t xml:space="preserve">N seHSQC spectrum. </w:t>
      </w:r>
      <w:r w:rsidRPr="00BF034B">
        <w:rPr>
          <w:b/>
          <w:bCs/>
          <w:lang w:val="en-HK"/>
        </w:rPr>
        <w:t>(c)</w:t>
      </w:r>
      <w:r w:rsidRPr="00BF034B">
        <w:rPr>
          <w:lang w:val="en-HK"/>
        </w:rPr>
        <w:t xml:space="preserve"> Projection of HMQC onto the </w:t>
      </w:r>
      <w:r w:rsidRPr="00BF034B">
        <w:rPr>
          <w:i/>
          <w:iCs/>
          <w:lang w:val="en-HK"/>
        </w:rPr>
        <w:t>f</w:t>
      </w:r>
      <w:r w:rsidRPr="00BF034B">
        <w:rPr>
          <w:vertAlign w:val="subscript"/>
          <w:lang w:val="en-HK"/>
        </w:rPr>
        <w:t>1</w:t>
      </w:r>
      <w:r w:rsidRPr="00BF034B">
        <w:rPr>
          <w:lang w:val="en-HK"/>
        </w:rPr>
        <w:t xml:space="preserve"> axis. Splitting due to </w:t>
      </w:r>
      <w:r w:rsidRPr="00BF034B">
        <w:rPr>
          <w:i/>
          <w:iCs/>
          <w:lang w:val="en-HK"/>
        </w:rPr>
        <w:t>J</w:t>
      </w:r>
      <w:r w:rsidRPr="00BF034B">
        <w:rPr>
          <w:vertAlign w:val="subscript"/>
          <w:lang w:val="en-HK"/>
        </w:rPr>
        <w:t>HH</w:t>
      </w:r>
      <w:r w:rsidRPr="00BF034B">
        <w:rPr>
          <w:lang w:val="en-HK"/>
        </w:rPr>
        <w:t xml:space="preserve"> is clearly visible for three of the four peaks. </w:t>
      </w:r>
      <w:r w:rsidRPr="00BF034B">
        <w:rPr>
          <w:b/>
          <w:bCs/>
          <w:lang w:val="en-HK"/>
        </w:rPr>
        <w:t>(d)</w:t>
      </w:r>
      <w:r w:rsidRPr="00BF034B">
        <w:rPr>
          <w:lang w:val="en-HK"/>
        </w:rPr>
        <w:t xml:space="preserve"> Projection of seHSQC onto the </w:t>
      </w:r>
      <w:r w:rsidRPr="00BF034B">
        <w:rPr>
          <w:i/>
          <w:iCs/>
          <w:lang w:val="en-HK"/>
        </w:rPr>
        <w:t>f</w:t>
      </w:r>
      <w:r w:rsidRPr="00BF034B">
        <w:rPr>
          <w:vertAlign w:val="subscript"/>
          <w:lang w:val="en-HK"/>
        </w:rPr>
        <w:t>1</w:t>
      </w:r>
      <w:r w:rsidRPr="00BF034B">
        <w:rPr>
          <w:lang w:val="en-HK"/>
        </w:rPr>
        <w:t xml:space="preserve"> axis. Signal-to-noise improvements relative to the HMQC spectrum are indicated over each peak. The largest gains are observed for peaks where the multiplet structure is collapsed; however, even in the absence of that, a</w:t>
      </w:r>
      <w:r>
        <w:rPr>
          <w:lang w:val="en-HK"/>
        </w:rPr>
        <w:t xml:space="preserve"> ~</w:t>
      </w:r>
      <w:r w:rsidRPr="00BF034B">
        <w:rPr>
          <w:lang w:val="en-HK"/>
        </w:rPr>
        <w:t>2× gain is still obtained. Spectra were obtained on a 700</w:t>
      </w:r>
      <w:r>
        <w:rPr>
          <w:lang w:val="en-HK"/>
        </w:rPr>
        <w:t> </w:t>
      </w:r>
      <w:r w:rsidRPr="00BF034B">
        <w:rPr>
          <w:lang w:val="en-HK"/>
        </w:rPr>
        <w:t>MHz Bruker AV III equipped with a TCI H/C/N cryoprobe; the sample used was 40</w:t>
      </w:r>
      <w:r>
        <w:rPr>
          <w:lang w:val="en-HK"/>
        </w:rPr>
        <w:t> </w:t>
      </w:r>
      <w:r w:rsidRPr="00BF034B">
        <w:rPr>
          <w:lang w:val="en-HK"/>
        </w:rPr>
        <w:t>mM gramicidin in DMSO-</w:t>
      </w:r>
      <w:r w:rsidRPr="00BF034B">
        <w:rPr>
          <w:i/>
          <w:iCs/>
          <w:lang w:val="en-HK"/>
        </w:rPr>
        <w:t>d</w:t>
      </w:r>
      <w:r w:rsidRPr="00BF034B">
        <w:rPr>
          <w:vertAlign w:val="subscript"/>
          <w:lang w:val="en-HK"/>
        </w:rPr>
        <w:t>6</w:t>
      </w:r>
      <w:r w:rsidRPr="00A64A58">
        <w:rPr>
          <w:lang w:val="en-HK"/>
        </w:rPr>
        <w:t>.</w:t>
      </w:r>
    </w:p>
    <w:p w14:paraId="1E27A3D0" w14:textId="77777777" w:rsidR="00BF034B" w:rsidRDefault="00BF034B" w:rsidP="00BF034B">
      <w:pPr>
        <w:pStyle w:val="P1"/>
        <w:ind w:firstLine="425"/>
        <w:rPr>
          <w:lang w:val="en-GB"/>
        </w:rPr>
      </w:pPr>
      <w:r w:rsidRPr="00D10DEE">
        <w:rPr>
          <w:lang w:val="en-GB"/>
        </w:rPr>
        <w:t xml:space="preserve">Although the S and </w:t>
      </w:r>
      <w:r w:rsidRPr="00737FE3">
        <w:rPr>
          <w:lang w:val="en-HK"/>
        </w:rPr>
        <w:t>S</w:t>
      </w:r>
      <w:r w:rsidRPr="00D10DEE">
        <w:rPr>
          <w:spacing w:val="-80"/>
          <w:position w:val="2"/>
          <w:vertAlign w:val="superscript"/>
          <w:lang w:val="en-HK"/>
        </w:rPr>
        <w:t>+</w:t>
      </w:r>
      <w:r>
        <w:rPr>
          <w:position w:val="-1"/>
          <w:vertAlign w:val="subscript"/>
          <w:lang w:val="en-HK"/>
        </w:rPr>
        <w:t>1</w:t>
      </w:r>
      <w:r w:rsidRPr="00D10DEE">
        <w:rPr>
          <w:lang w:val="en-GB"/>
        </w:rPr>
        <w:t xml:space="preserve"> modules also provide sensitivity gains versus the HMQC, they both come with other drawbacks. As previously discussed, these two modules place bulk </w:t>
      </w:r>
      <w:r w:rsidRPr="00BF034B">
        <w:rPr>
          <w:vertAlign w:val="superscript"/>
          <w:lang w:val="en-GB"/>
        </w:rPr>
        <w:t>1</w:t>
      </w:r>
      <w:r w:rsidRPr="00D10DEE">
        <w:rPr>
          <w:lang w:val="en-GB"/>
        </w:rPr>
        <w:t>H</w:t>
      </w:r>
      <w:r w:rsidRPr="00BF034B">
        <w:rPr>
          <w:vertAlign w:val="superscript"/>
          <w:lang w:val="en-GB"/>
        </w:rPr>
        <w:t>!N</w:t>
      </w:r>
      <w:r w:rsidRPr="00D10DEE">
        <w:rPr>
          <w:lang w:val="en-GB"/>
        </w:rPr>
        <w:t xml:space="preserve"> magnetisation in the </w:t>
      </w:r>
      <w:r w:rsidRPr="00BF034B">
        <w:rPr>
          <w:i/>
          <w:iCs/>
          <w:lang w:val="en-GB"/>
        </w:rPr>
        <w:t>xy</w:t>
      </w:r>
      <w:r w:rsidRPr="00D10DEE">
        <w:rPr>
          <w:lang w:val="en-GB"/>
        </w:rPr>
        <w:t xml:space="preserve">-plane during the </w:t>
      </w:r>
      <w:r w:rsidRPr="00BF034B">
        <w:rPr>
          <w:i/>
          <w:iCs/>
          <w:lang w:val="en-GB"/>
        </w:rPr>
        <w:t>t</w:t>
      </w:r>
      <w:r w:rsidRPr="00BF034B">
        <w:rPr>
          <w:vertAlign w:val="subscript"/>
          <w:lang w:val="en-GB"/>
        </w:rPr>
        <w:t>1</w:t>
      </w:r>
      <w:r w:rsidRPr="00D10DEE">
        <w:rPr>
          <w:lang w:val="en-GB"/>
        </w:rPr>
        <w:t xml:space="preserve"> period. Consequently, the amount of bulk magnetisation that is retained decreases as </w:t>
      </w:r>
      <w:r w:rsidRPr="00BF034B">
        <w:rPr>
          <w:i/>
          <w:iCs/>
          <w:lang w:val="en-GB"/>
        </w:rPr>
        <w:t>t</w:t>
      </w:r>
      <w:r w:rsidRPr="00BF034B">
        <w:rPr>
          <w:vertAlign w:val="subscript"/>
          <w:lang w:val="en-GB"/>
        </w:rPr>
        <w:t>1</w:t>
      </w:r>
      <w:r w:rsidRPr="00D10DEE">
        <w:rPr>
          <w:lang w:val="en-GB"/>
        </w:rPr>
        <w:t xml:space="preserve"> is lengthened, leading to line broadening in the indirect dimensions of all downstream modules (Figure S11). Whilst this is not a problem with the </w:t>
      </w:r>
      <w:r w:rsidRPr="00BF034B">
        <w:rPr>
          <w:vertAlign w:val="superscript"/>
          <w:lang w:val="en-GB"/>
        </w:rPr>
        <w:t>13</w:t>
      </w:r>
      <w:r w:rsidRPr="00D10DEE">
        <w:rPr>
          <w:lang w:val="en-GB"/>
        </w:rPr>
        <w:t xml:space="preserve">C HSQC where typical </w:t>
      </w:r>
      <w:r w:rsidRPr="00BF034B">
        <w:rPr>
          <w:vertAlign w:val="superscript"/>
          <w:lang w:val="en-GB"/>
        </w:rPr>
        <w:t>13</w:t>
      </w:r>
      <w:r w:rsidRPr="00D10DEE">
        <w:rPr>
          <w:lang w:val="en-GB"/>
        </w:rPr>
        <w:t xml:space="preserve">C indirect dimension acquisition times are relatively short, the smaller spectral widths in </w:t>
      </w:r>
      <w:r w:rsidRPr="00BF034B">
        <w:rPr>
          <w:vertAlign w:val="superscript"/>
          <w:lang w:val="en-GB"/>
        </w:rPr>
        <w:t>15</w:t>
      </w:r>
      <w:r w:rsidRPr="00D10DEE">
        <w:rPr>
          <w:lang w:val="en-GB"/>
        </w:rPr>
        <w:t xml:space="preserve">N experiments can mean downstream modules suffer moderate losses in both sensitivity and resolution. The </w:t>
      </w:r>
      <w:r w:rsidRPr="00737FE3">
        <w:rPr>
          <w:lang w:val="en-HK"/>
        </w:rPr>
        <w:t>S</w:t>
      </w:r>
      <w:r w:rsidRPr="00D10DEE">
        <w:rPr>
          <w:spacing w:val="-80"/>
          <w:position w:val="2"/>
          <w:vertAlign w:val="superscript"/>
          <w:lang w:val="en-HK"/>
        </w:rPr>
        <w:t>+</w:t>
      </w:r>
      <w:r w:rsidRPr="00D10DEE">
        <w:rPr>
          <w:position w:val="-1"/>
          <w:vertAlign w:val="subscript"/>
          <w:lang w:val="en-HK"/>
        </w:rPr>
        <w:t>2</w:t>
      </w:r>
      <w:r w:rsidRPr="00D10DEE">
        <w:rPr>
          <w:lang w:val="en-GB"/>
        </w:rPr>
        <w:t xml:space="preserve"> module avoids this issue entirely, making it especially </w:t>
      </w:r>
      <w:r w:rsidRPr="00D10DEE">
        <w:rPr>
          <w:lang w:val="en-GB"/>
        </w:rPr>
        <w:lastRenderedPageBreak/>
        <w:t xml:space="preserve">well-suited to obtaining </w:t>
      </w:r>
      <w:r w:rsidRPr="00BF034B">
        <w:rPr>
          <w:vertAlign w:val="superscript"/>
          <w:lang w:val="en-GB"/>
        </w:rPr>
        <w:t>15</w:t>
      </w:r>
      <w:r w:rsidRPr="00D10DEE">
        <w:rPr>
          <w:lang w:val="en-GB"/>
        </w:rPr>
        <w:t xml:space="preserve">N correlations; we henceforth refer to it as the </w:t>
      </w:r>
      <w:r w:rsidRPr="00737FE3">
        <w:rPr>
          <w:lang w:val="en-HK"/>
        </w:rPr>
        <w:t>S</w:t>
      </w:r>
      <w:r w:rsidRPr="00D10DEE">
        <w:rPr>
          <w:spacing w:val="-80"/>
          <w:position w:val="2"/>
          <w:vertAlign w:val="superscript"/>
          <w:lang w:val="en-HK"/>
        </w:rPr>
        <w:t>+</w:t>
      </w:r>
      <w:r>
        <w:rPr>
          <w:position w:val="-1"/>
          <w:vertAlign w:val="subscript"/>
          <w:lang w:val="en-HK"/>
        </w:rPr>
        <w:t>N</w:t>
      </w:r>
      <w:r w:rsidRPr="00D10DEE">
        <w:rPr>
          <w:lang w:val="en-GB"/>
        </w:rPr>
        <w:t xml:space="preserve"> module.</w:t>
      </w:r>
    </w:p>
    <w:p w14:paraId="1A396DA0" w14:textId="5CCB01C6" w:rsidR="00D10DEE" w:rsidRDefault="00BF034B" w:rsidP="00BF034B">
      <w:pPr>
        <w:pStyle w:val="P1"/>
        <w:ind w:firstLine="425"/>
        <w:rPr>
          <w:lang w:val="en-HK"/>
        </w:rPr>
      </w:pPr>
      <w:r w:rsidRPr="00BF034B">
        <w:rPr>
          <w:lang w:val="en-HK"/>
        </w:rPr>
        <w:t xml:space="preserve">One remaining potential issue in the </w:t>
      </w:r>
      <w:r w:rsidRPr="00737FE3">
        <w:rPr>
          <w:lang w:val="en-HK"/>
        </w:rPr>
        <w:t>S</w:t>
      </w:r>
      <w:r w:rsidRPr="00D10DEE">
        <w:rPr>
          <w:spacing w:val="-80"/>
          <w:position w:val="2"/>
          <w:vertAlign w:val="superscript"/>
          <w:lang w:val="en-HK"/>
        </w:rPr>
        <w:t>+</w:t>
      </w:r>
      <w:r>
        <w:rPr>
          <w:position w:val="-1"/>
          <w:vertAlign w:val="subscript"/>
          <w:lang w:val="en-HK"/>
        </w:rPr>
        <w:t>N</w:t>
      </w:r>
      <w:r w:rsidRPr="00BF034B">
        <w:rPr>
          <w:lang w:val="en-HK"/>
        </w:rPr>
        <w:t xml:space="preserve"> module arises from the cumulative effects of pulse imperfections, which cause a portion of bulk </w:t>
      </w:r>
      <w:r w:rsidRPr="00BF034B">
        <w:rPr>
          <w:vertAlign w:val="superscript"/>
          <w:lang w:val="en-HK"/>
        </w:rPr>
        <w:t>1</w:t>
      </w:r>
      <w:r w:rsidRPr="00BF034B">
        <w:rPr>
          <w:lang w:val="en-HK"/>
        </w:rPr>
        <w:t>H</w:t>
      </w:r>
      <w:r w:rsidRPr="00BF034B">
        <w:rPr>
          <w:vertAlign w:val="superscript"/>
          <w:lang w:val="en-HK"/>
        </w:rPr>
        <w:t>!N</w:t>
      </w:r>
      <w:r w:rsidRPr="00BF034B">
        <w:rPr>
          <w:lang w:val="en-HK"/>
        </w:rPr>
        <w:t xml:space="preserve"> magnetisation to be transverse just prior to detection of the seHSQC signal. Although this only represents a small fraction of the bulk magnetisation, if left uncontrolled, the resulting artefacts typically have intensities that are comparable to the seHSQC crosspeaks (Figure S12). The key to suppressing these artefacts efficiently lies in the final CTP gradient </w:t>
      </w:r>
      <w:r w:rsidRPr="00BF034B">
        <w:rPr>
          <w:i/>
          <w:lang w:val="en-HK"/>
        </w:rPr>
        <w:t>g</w:t>
      </w:r>
      <w:r w:rsidRPr="00BF034B">
        <w:rPr>
          <w:vertAlign w:val="subscript"/>
          <w:lang w:val="en-HK"/>
        </w:rPr>
        <w:t>2</w:t>
      </w:r>
      <w:r w:rsidRPr="00BF034B">
        <w:rPr>
          <w:lang w:val="en-HK"/>
        </w:rPr>
        <w:t xml:space="preserve"> (Figure 1d), which dephases any transverse bulk magnetisation. The </w:t>
      </w:r>
      <w:r w:rsidRPr="00737FE3">
        <w:rPr>
          <w:lang w:val="en-HK"/>
        </w:rPr>
        <w:t>S</w:t>
      </w:r>
      <w:r w:rsidRPr="00D10DEE">
        <w:rPr>
          <w:spacing w:val="-80"/>
          <w:position w:val="2"/>
          <w:vertAlign w:val="superscript"/>
          <w:lang w:val="en-HK"/>
        </w:rPr>
        <w:t>+</w:t>
      </w:r>
      <w:r>
        <w:rPr>
          <w:position w:val="-1"/>
          <w:vertAlign w:val="subscript"/>
          <w:lang w:val="en-HK"/>
        </w:rPr>
        <w:t>N</w:t>
      </w:r>
      <w:r w:rsidRPr="00BF034B">
        <w:rPr>
          <w:lang w:val="en-HK"/>
        </w:rPr>
        <w:t xml:space="preserve"> module therefore greatly benefits from having two CTP gradients </w:t>
      </w:r>
      <w:r w:rsidRPr="00BF034B">
        <w:rPr>
          <w:i/>
          <w:lang w:val="en-HK"/>
        </w:rPr>
        <w:t>g</w:t>
      </w:r>
      <w:r w:rsidRPr="00BF034B">
        <w:rPr>
          <w:vertAlign w:val="subscript"/>
          <w:lang w:val="en-HK"/>
        </w:rPr>
        <w:t>1</w:t>
      </w:r>
      <w:r w:rsidRPr="00BF034B">
        <w:rPr>
          <w:lang w:val="en-HK"/>
        </w:rPr>
        <w:t xml:space="preserve"> within the </w:t>
      </w:r>
      <w:r w:rsidRPr="00BF034B">
        <w:rPr>
          <w:i/>
          <w:lang w:val="en-HK"/>
        </w:rPr>
        <w:t>t</w:t>
      </w:r>
      <w:r w:rsidRPr="00BF034B">
        <w:rPr>
          <w:vertAlign w:val="subscript"/>
          <w:lang w:val="en-HK"/>
        </w:rPr>
        <w:t xml:space="preserve">1 </w:t>
      </w:r>
      <w:r w:rsidRPr="00BF034B">
        <w:rPr>
          <w:lang w:val="en-HK"/>
        </w:rPr>
        <w:t xml:space="preserve">period, as this means that </w:t>
      </w:r>
      <w:r w:rsidRPr="00BF034B">
        <w:rPr>
          <w:i/>
          <w:lang w:val="en-HK"/>
        </w:rPr>
        <w:t>g</w:t>
      </w:r>
      <w:r w:rsidRPr="00BF034B">
        <w:rPr>
          <w:vertAlign w:val="subscript"/>
          <w:lang w:val="en-HK"/>
        </w:rPr>
        <w:t>2</w:t>
      </w:r>
      <w:r w:rsidRPr="00BF034B">
        <w:rPr>
          <w:lang w:val="en-HK"/>
        </w:rPr>
        <w:t xml:space="preserve"> will have twice its usual amplitude. For optimal performance, however, one further modification proves beneficial: the CTP gradients </w:t>
      </w:r>
      <w:r w:rsidRPr="00BF034B">
        <w:rPr>
          <w:i/>
          <w:lang w:val="en-HK"/>
        </w:rPr>
        <w:t>g</w:t>
      </w:r>
      <w:r w:rsidRPr="00BF034B">
        <w:rPr>
          <w:vertAlign w:val="subscript"/>
          <w:lang w:val="en-HK"/>
        </w:rPr>
        <w:t>1</w:t>
      </w:r>
      <w:r w:rsidRPr="00BF034B">
        <w:rPr>
          <w:lang w:val="en-HK"/>
        </w:rPr>
        <w:t xml:space="preserve"> and </w:t>
      </w:r>
      <w:r w:rsidRPr="00BF034B">
        <w:rPr>
          <w:i/>
          <w:lang w:val="en-HK"/>
        </w:rPr>
        <w:t>g</w:t>
      </w:r>
      <w:r w:rsidRPr="00BF034B">
        <w:rPr>
          <w:vertAlign w:val="subscript"/>
          <w:lang w:val="en-HK"/>
        </w:rPr>
        <w:t>2</w:t>
      </w:r>
      <w:r w:rsidRPr="00BF034B">
        <w:rPr>
          <w:lang w:val="en-HK"/>
        </w:rPr>
        <w:t xml:space="preserve"> should all be lengthened from their typical duration of 1</w:t>
      </w:r>
      <w:r>
        <w:rPr>
          <w:lang w:val="en-HK"/>
        </w:rPr>
        <w:t> </w:t>
      </w:r>
      <w:r w:rsidRPr="00BF034B">
        <w:rPr>
          <w:lang w:val="en-HK"/>
        </w:rPr>
        <w:t>ms, in order to provide more effective dephasing. In practice, we find that gradient durations of 2 to 2</w:t>
      </w:r>
      <w:r w:rsidRPr="00BF034B">
        <w:rPr>
          <w:i/>
          <w:lang w:val="en-HK"/>
        </w:rPr>
        <w:t>.</w:t>
      </w:r>
      <w:r w:rsidRPr="00BF034B">
        <w:rPr>
          <w:lang w:val="en-HK"/>
        </w:rPr>
        <w:t>5</w:t>
      </w:r>
      <w:r>
        <w:rPr>
          <w:lang w:val="en-HK"/>
        </w:rPr>
        <w:t> </w:t>
      </w:r>
      <w:r w:rsidRPr="00BF034B">
        <w:rPr>
          <w:lang w:val="en-HK"/>
        </w:rPr>
        <w:t xml:space="preserve">ms provide excellent artefact suppression whilst not causing any appreciable difference in the intensity of the desired crosspeaks (Figure S12). These extended gradients are not required in the </w:t>
      </w:r>
      <w:r w:rsidRPr="00BF034B">
        <w:rPr>
          <w:vertAlign w:val="superscript"/>
          <w:lang w:val="en-HK"/>
        </w:rPr>
        <w:t>13</w:t>
      </w:r>
      <w:r w:rsidRPr="00BF034B">
        <w:rPr>
          <w:lang w:val="en-HK"/>
        </w:rPr>
        <w:t xml:space="preserve">C seHSQC for two reasons: firstly, the amplitude of </w:t>
      </w:r>
      <w:r w:rsidRPr="00BF034B">
        <w:rPr>
          <w:i/>
          <w:lang w:val="en-HK"/>
        </w:rPr>
        <w:t>g</w:t>
      </w:r>
      <w:r w:rsidRPr="00BF034B">
        <w:rPr>
          <w:vertAlign w:val="subscript"/>
          <w:lang w:val="en-HK"/>
        </w:rPr>
        <w:t>2</w:t>
      </w:r>
      <w:r w:rsidRPr="00BF034B">
        <w:rPr>
          <w:lang w:val="en-HK"/>
        </w:rPr>
        <w:t xml:space="preserve"> in the 13C seHSQC is larger by a factor of </w:t>
      </w:r>
      <w:r w:rsidRPr="00BF034B">
        <w:rPr>
          <w:i/>
          <w:lang w:val="en-HK"/>
        </w:rPr>
        <w:t>γ</w:t>
      </w:r>
      <w:r w:rsidRPr="00BF034B">
        <w:rPr>
          <w:vertAlign w:val="subscript"/>
          <w:lang w:val="en-HK"/>
        </w:rPr>
        <w:t>C</w:t>
      </w:r>
      <w:r w:rsidRPr="00BF034B">
        <w:rPr>
          <w:i/>
          <w:lang w:val="en-HK"/>
        </w:rPr>
        <w:t>/γ</w:t>
      </w:r>
      <w:r w:rsidRPr="00BF034B">
        <w:rPr>
          <w:vertAlign w:val="subscript"/>
          <w:lang w:val="en-HK"/>
        </w:rPr>
        <w:t>N</w:t>
      </w:r>
      <w:r>
        <w:rPr>
          <w:lang w:val="en-HK"/>
        </w:rPr>
        <w:t> </w:t>
      </w:r>
      <w:r w:rsidRPr="00BF034B">
        <w:rPr>
          <w:lang w:val="en-HK"/>
        </w:rPr>
        <w:t>≈</w:t>
      </w:r>
      <w:r>
        <w:rPr>
          <w:lang w:val="en-HK"/>
        </w:rPr>
        <w:t> </w:t>
      </w:r>
      <w:r w:rsidRPr="00BF034B">
        <w:rPr>
          <w:lang w:val="en-HK"/>
        </w:rPr>
        <w:t>2</w:t>
      </w:r>
      <w:r w:rsidRPr="00BF034B">
        <w:rPr>
          <w:i/>
          <w:lang w:val="en-HK"/>
        </w:rPr>
        <w:t>.</w:t>
      </w:r>
      <w:r w:rsidRPr="00BF034B">
        <w:rPr>
          <w:lang w:val="en-HK"/>
        </w:rPr>
        <w:t xml:space="preserve">5; and secondly, the greater natural abundance of </w:t>
      </w:r>
      <w:r w:rsidRPr="00BF034B">
        <w:rPr>
          <w:vertAlign w:val="superscript"/>
          <w:lang w:val="en-HK"/>
        </w:rPr>
        <w:t>13</w:t>
      </w:r>
      <w:r w:rsidRPr="00BF034B">
        <w:rPr>
          <w:lang w:val="en-HK"/>
        </w:rPr>
        <w:t xml:space="preserve">C (1.1% versus 0.36% of </w:t>
      </w:r>
      <w:r w:rsidRPr="00BF034B">
        <w:rPr>
          <w:vertAlign w:val="superscript"/>
          <w:lang w:val="en-HK"/>
        </w:rPr>
        <w:t>15</w:t>
      </w:r>
      <w:r w:rsidRPr="00BF034B">
        <w:rPr>
          <w:lang w:val="en-HK"/>
        </w:rPr>
        <w:t>N) leads to an intrinsically larger signal intensity, which makes any residual artefacts less apparent.</w:t>
      </w:r>
    </w:p>
    <w:p w14:paraId="731003BC" w14:textId="17FF4DD6" w:rsidR="00BF034B" w:rsidRDefault="00BF034B" w:rsidP="00BF034B">
      <w:pPr>
        <w:pStyle w:val="P1"/>
        <w:ind w:firstLine="425"/>
        <w:rPr>
          <w:lang w:val="en-HK"/>
        </w:rPr>
      </w:pPr>
      <w:r w:rsidRPr="00BF034B">
        <w:rPr>
          <w:lang w:val="en-HK"/>
        </w:rPr>
        <w:t xml:space="preserve">In scenarios where high resolution in the </w:t>
      </w:r>
      <w:r w:rsidRPr="00BF034B">
        <w:rPr>
          <w:vertAlign w:val="superscript"/>
          <w:lang w:val="en-HK"/>
        </w:rPr>
        <w:t>15</w:t>
      </w:r>
      <w:r w:rsidRPr="00BF034B">
        <w:rPr>
          <w:lang w:val="en-HK"/>
        </w:rPr>
        <w:t xml:space="preserve">N dimension is not required, it can prove useful to reduce the number of </w:t>
      </w:r>
      <w:r w:rsidRPr="00BF034B">
        <w:rPr>
          <w:i/>
          <w:iCs/>
          <w:lang w:val="en-HK"/>
        </w:rPr>
        <w:t>t</w:t>
      </w:r>
      <w:r w:rsidRPr="00BF034B">
        <w:rPr>
          <w:vertAlign w:val="subscript"/>
          <w:lang w:val="en-HK"/>
        </w:rPr>
        <w:t>1</w:t>
      </w:r>
      <w:r w:rsidRPr="00BF034B">
        <w:rPr>
          <w:lang w:val="en-HK"/>
        </w:rPr>
        <w:t xml:space="preserve"> increments and in its place increase the number of transients acquired.</w:t>
      </w:r>
      <w:r w:rsidRPr="00BF034B">
        <w:rPr>
          <w:vertAlign w:val="superscript"/>
          <w:lang w:val="en-HK"/>
        </w:rPr>
        <w:t>[3d,3e]</w:t>
      </w:r>
      <w:r w:rsidRPr="00BF034B">
        <w:rPr>
          <w:lang w:val="en-HK"/>
        </w:rPr>
        <w:t xml:space="preserve"> In new versions of the NOAH pulse programmes (including those provided in the Supporting Information), this feature can be enabled by specifying a factor </w:t>
      </w:r>
      <w:r w:rsidRPr="00BF034B">
        <w:rPr>
          <w:i/>
          <w:iCs/>
          <w:lang w:val="en-HK"/>
        </w:rPr>
        <w:t>k</w:t>
      </w:r>
      <w:r w:rsidRPr="00BF034B">
        <w:rPr>
          <w:lang w:val="en-HK"/>
        </w:rPr>
        <w:t xml:space="preserve"> by which to perform this scaling. Note that the scaling is only applied to the </w:t>
      </w:r>
      <w:r w:rsidRPr="00BF034B">
        <w:rPr>
          <w:vertAlign w:val="superscript"/>
          <w:lang w:val="en-HK"/>
        </w:rPr>
        <w:t>15</w:t>
      </w:r>
      <w:r w:rsidRPr="00BF034B">
        <w:rPr>
          <w:lang w:val="en-HK"/>
        </w:rPr>
        <w:t xml:space="preserve">N module; all other modules are left untouched. In our hands, setting </w:t>
      </w:r>
      <w:r w:rsidRPr="00BF034B">
        <w:rPr>
          <w:i/>
          <w:iCs/>
          <w:lang w:val="en-HK"/>
        </w:rPr>
        <w:t>k</w:t>
      </w:r>
      <w:r>
        <w:rPr>
          <w:lang w:val="en-HK"/>
        </w:rPr>
        <w:t> </w:t>
      </w:r>
      <w:r w:rsidRPr="00BF034B">
        <w:rPr>
          <w:lang w:val="en-HK"/>
        </w:rPr>
        <w:t>=</w:t>
      </w:r>
      <w:r>
        <w:rPr>
          <w:lang w:val="en-HK"/>
        </w:rPr>
        <w:t> </w:t>
      </w:r>
      <w:r w:rsidRPr="00BF034B">
        <w:rPr>
          <w:lang w:val="en-HK"/>
        </w:rPr>
        <w:t xml:space="preserve">2 or 4 for the original </w:t>
      </w:r>
      <w:r w:rsidRPr="00BF034B">
        <w:rPr>
          <w:vertAlign w:val="superscript"/>
          <w:lang w:val="en-HK"/>
        </w:rPr>
        <w:t>15</w:t>
      </w:r>
      <w:r w:rsidRPr="00BF034B">
        <w:rPr>
          <w:lang w:val="en-HK"/>
        </w:rPr>
        <w:t>N HMQC can lead to significant sensitivity gains of up t</w:t>
      </w:r>
      <w:r>
        <w:rPr>
          <w:lang w:val="en-HK"/>
        </w:rPr>
        <w:t>o ~</w:t>
      </w:r>
      <w:r w:rsidRPr="00BF034B">
        <w:rPr>
          <w:lang w:val="en-HK"/>
        </w:rPr>
        <w:t xml:space="preserve">2×, since </w:t>
      </w:r>
      <w:r w:rsidRPr="00BF034B">
        <w:rPr>
          <w:i/>
          <w:iCs/>
          <w:lang w:val="en-HK"/>
        </w:rPr>
        <w:t>J</w:t>
      </w:r>
      <w:r w:rsidRPr="00BF034B">
        <w:rPr>
          <w:vertAlign w:val="subscript"/>
          <w:lang w:val="en-HK"/>
        </w:rPr>
        <w:t>HH</w:t>
      </w:r>
      <w:r w:rsidRPr="00BF034B">
        <w:rPr>
          <w:lang w:val="en-HK"/>
        </w:rPr>
        <w:t xml:space="preserve"> splitting in the indirect dimension tends not to be resolved (Figure S13). This point is not relevant to the seHSQC, and here </w:t>
      </w:r>
      <w:r w:rsidRPr="00BF034B">
        <w:rPr>
          <w:i/>
          <w:iCs/>
          <w:lang w:val="en-HK"/>
        </w:rPr>
        <w:t>k</w:t>
      </w:r>
      <w:r w:rsidRPr="00BF034B">
        <w:rPr>
          <w:lang w:val="en-HK"/>
        </w:rPr>
        <w:t xml:space="preserve">-scaling employed in isolation has only a tiny effect on peak height (and signal-to-noise), since any sensitivity gained from the extra transients is typically offset by the broadening (Figure S14). However, the later </w:t>
      </w:r>
      <w:r w:rsidRPr="00BF034B">
        <w:rPr>
          <w:i/>
          <w:iCs/>
          <w:lang w:val="en-HK"/>
        </w:rPr>
        <w:t>t</w:t>
      </w:r>
      <w:r w:rsidRPr="00BF034B">
        <w:rPr>
          <w:vertAlign w:val="subscript"/>
          <w:lang w:val="en-HK"/>
        </w:rPr>
        <w:t>1</w:t>
      </w:r>
      <w:r w:rsidRPr="00BF034B">
        <w:rPr>
          <w:lang w:val="en-HK"/>
        </w:rPr>
        <w:t xml:space="preserve"> increments which were not acquired can be reconstructed using linear projection</w:t>
      </w:r>
      <w:r w:rsidRPr="00BF034B">
        <w:rPr>
          <w:vertAlign w:val="superscript"/>
          <w:lang w:val="en-HK"/>
        </w:rPr>
        <w:t>[16]</w:t>
      </w:r>
      <w:r w:rsidRPr="00BF034B">
        <w:rPr>
          <w:lang w:val="en-HK"/>
        </w:rPr>
        <w:t xml:space="preserve"> to mitigate this line broadening. The resulting spectra display sensitivity gains of up to a factor of </w:t>
      </w:r>
      <w:r w:rsidRPr="00BF034B">
        <w:rPr>
          <w:i/>
          <w:iCs/>
          <w:lang w:val="en-HK"/>
        </w:rPr>
        <w:t>k</w:t>
      </w:r>
      <w:r w:rsidRPr="00BF034B">
        <w:rPr>
          <w:lang w:val="en-HK"/>
        </w:rPr>
        <w:t xml:space="preserve">, although the fidelity of the reconstruction can suffer for large </w:t>
      </w:r>
      <w:r w:rsidRPr="00BF034B">
        <w:rPr>
          <w:i/>
          <w:iCs/>
          <w:lang w:val="en-HK"/>
        </w:rPr>
        <w:t>k</w:t>
      </w:r>
      <w:r w:rsidRPr="00BF034B">
        <w:rPr>
          <w:lang w:val="en-HK"/>
        </w:rPr>
        <w:t>, particularly with the HMQC (Figures S15 and S16).</w:t>
      </w:r>
    </w:p>
    <w:p w14:paraId="6CDCA314" w14:textId="7634A0E2" w:rsidR="00FC1F56" w:rsidRPr="00D10DEE" w:rsidRDefault="00FC1F56" w:rsidP="00FC1F56">
      <w:pPr>
        <w:pStyle w:val="P1"/>
        <w:ind w:firstLine="425"/>
        <w:rPr>
          <w:lang w:val="en-GB"/>
        </w:rPr>
      </w:pPr>
      <w:r>
        <w:t xml:space="preserve">Next, we note that the HSQC module (though not the new seHSQC modules) allows an arbitrary amount of </w:t>
      </w:r>
      <w:r w:rsidRPr="00FC1F56">
        <w:rPr>
          <w:vertAlign w:val="superscript"/>
        </w:rPr>
        <w:t>1</w:t>
      </w:r>
      <w:r>
        <w:t>H</w:t>
      </w:r>
      <w:r w:rsidRPr="00FC1F56">
        <w:rPr>
          <w:vertAlign w:val="superscript"/>
        </w:rPr>
        <w:t>C</w:t>
      </w:r>
      <w:r>
        <w:t xml:space="preserve"> magnetisation to be excited, with the remainder returned to +</w:t>
      </w:r>
      <w:r>
        <w:rPr>
          <w:i/>
        </w:rPr>
        <w:t>z</w:t>
      </w:r>
      <w:r>
        <w:t>.</w:t>
      </w:r>
      <w:r>
        <w:rPr>
          <w:vertAlign w:val="superscript"/>
        </w:rPr>
        <w:t xml:space="preserve">[1b,1d,1e,1f] </w:t>
      </w:r>
      <w:r>
        <w:t xml:space="preserve">In order to excite a proportion </w:t>
      </w:r>
      <w:r>
        <w:rPr>
          <w:i/>
        </w:rPr>
        <w:t xml:space="preserve">f </w:t>
      </w:r>
      <w:r>
        <w:t xml:space="preserve">of </w:t>
      </w:r>
      <w:r w:rsidRPr="00FC1F56">
        <w:rPr>
          <w:vertAlign w:val="superscript"/>
        </w:rPr>
        <w:t>1</w:t>
      </w:r>
      <w:r>
        <w:t>H</w:t>
      </w:r>
      <w:r w:rsidRPr="00FC1F56">
        <w:rPr>
          <w:vertAlign w:val="superscript"/>
        </w:rPr>
        <w:t>C</w:t>
      </w:r>
      <w:r>
        <w:t xml:space="preserve"> magnetisation (0 </w:t>
      </w:r>
      <w:r>
        <w:rPr>
          <w:i/>
        </w:rPr>
        <w:t>&lt; f </w:t>
      </w:r>
      <w:r>
        <w:t>≤ 1), the initial INEPT delay must be shortened by a factor of sin</w:t>
      </w:r>
      <w:r>
        <w:rPr>
          <w:vertAlign w:val="superscript"/>
        </w:rPr>
        <w:t>−1</w:t>
      </w:r>
      <w:r>
        <w:rPr>
          <w:i/>
        </w:rPr>
        <w:t xml:space="preserve"> f </w:t>
      </w:r>
      <w:r>
        <w:t>(Figure 4a). The remaining (1 − </w:t>
      </w:r>
      <w:r>
        <w:rPr>
          <w:i/>
        </w:rPr>
        <w:t>f</w:t>
      </w:r>
      <w:r>
        <w:t xml:space="preserve">) of the magnetisation, plus any that relaxes during the HSQC FID, can then be used for a </w:t>
      </w:r>
      <w:r>
        <w:rPr>
          <w:i/>
        </w:rPr>
        <w:t xml:space="preserve">second </w:t>
      </w:r>
      <w:r>
        <w:t xml:space="preserve">HSQC-based module in the same supersequence. Such a scheme proves to be useful for simultaneously collecting </w:t>
      </w:r>
      <w:r w:rsidRPr="00FC1F56">
        <w:rPr>
          <w:vertAlign w:val="superscript"/>
        </w:rPr>
        <w:t>13</w:t>
      </w:r>
      <w:r>
        <w:t xml:space="preserve">C-decoupled and coupled HSQC spectra, or HSQC spectra with different spectral widths. This has previously been accomplished in a multi-FID acquisition (MFA) scheme by keeping the two CTPs in the CRK seHSQC separate, with the cosine- and sine-modulated CTPs each contributing to one </w:t>
      </w:r>
      <w:r>
        <w:t>spectrum.</w:t>
      </w:r>
      <w:r>
        <w:rPr>
          <w:vertAlign w:val="superscript"/>
        </w:rPr>
        <w:t xml:space="preserve">[17] </w:t>
      </w:r>
      <w:r>
        <w:t xml:space="preserve">With the present NOAH strategy, for values of </w:t>
      </w:r>
      <w:r>
        <w:rPr>
          <w:i/>
        </w:rPr>
        <w:t xml:space="preserve">f </w:t>
      </w:r>
      <w:r>
        <w:t xml:space="preserve">that are close to 1, the amount of </w:t>
      </w:r>
      <w:r w:rsidRPr="00FC1F56">
        <w:rPr>
          <w:vertAlign w:val="superscript"/>
        </w:rPr>
        <w:t>1</w:t>
      </w:r>
      <w:r>
        <w:t>H</w:t>
      </w:r>
      <w:r w:rsidRPr="00FC1F56">
        <w:rPr>
          <w:vertAlign w:val="superscript"/>
        </w:rPr>
        <w:t>C</w:t>
      </w:r>
      <w:r>
        <w:t xml:space="preserve"> magnetisation regained through relaxation can reach almost 50%. Consequently, by setting </w:t>
      </w:r>
      <w:r>
        <w:rPr>
          <w:i/>
        </w:rPr>
        <w:t>f </w:t>
      </w:r>
      <w:r>
        <w:t>≈ 0</w:t>
      </w:r>
      <w:r>
        <w:rPr>
          <w:i/>
        </w:rPr>
        <w:t>.</w:t>
      </w:r>
      <w:r>
        <w:t>8, we can obtain two HSQC spectra with sensitivities that are comparable to the existing MFA approach. Furthermore, the sensitivity of the second HSQC can be boosted by using the new</w:t>
      </w:r>
      <w:r w:rsidRPr="004D7A3E">
        <w:t xml:space="preserve"> </w:t>
      </w:r>
      <w:r>
        <w:t xml:space="preserve">seHSQC modules in its place, in particular the </w:t>
      </w:r>
      <w:r w:rsidRPr="00737FE3">
        <w:rPr>
          <w:lang w:val="en-HK"/>
        </w:rPr>
        <w:t>S</w:t>
      </w:r>
      <w:r w:rsidRPr="00D10DEE">
        <w:rPr>
          <w:spacing w:val="-80"/>
          <w:position w:val="2"/>
          <w:vertAlign w:val="superscript"/>
          <w:lang w:val="en-HK"/>
        </w:rPr>
        <w:t>+</w:t>
      </w:r>
      <w:r>
        <w:rPr>
          <w:position w:val="-1"/>
          <w:vertAlign w:val="subscript"/>
          <w:lang w:val="en-HK"/>
        </w:rPr>
        <w:t>2</w:t>
      </w:r>
      <w:r>
        <w:t xml:space="preserve"> module (Figure S17).</w:t>
      </w:r>
    </w:p>
    <w:p w14:paraId="6769386A" w14:textId="4CD5B0C5" w:rsidR="00FC1F56" w:rsidRPr="00737FE3" w:rsidRDefault="007C0E79" w:rsidP="00FC1F56">
      <w:pPr>
        <w:spacing w:before="360"/>
        <w:rPr>
          <w:rFonts w:ascii="Arial" w:hAnsi="Arial" w:cs="Arial"/>
          <w:color w:val="FF0000"/>
          <w:sz w:val="14"/>
          <w:szCs w:val="16"/>
          <w:lang w:val="en-GB"/>
        </w:rPr>
      </w:pPr>
      <w:r>
        <w:rPr>
          <w:rFonts w:ascii="Arial" w:hAnsi="Arial" w:cs="Arial"/>
          <w:noProof/>
          <w:color w:val="FF0000"/>
          <w:sz w:val="14"/>
          <w:szCs w:val="16"/>
          <w:lang w:val="en-GB"/>
        </w:rPr>
        <w:pict w14:anchorId="66AB1872">
          <v:shape id="Picture 12" o:spid="_x0000_i1029" type="#_x0000_t75" alt="Diagram&#13;&#10;&#13;&#10;Description automatically generated with medium confidence" style="width:243.7pt;height:178.6pt;visibility:visible;mso-wrap-style:square;mso-width-percent:0;mso-height-percent:0;mso-width-percent:0;mso-height-percent:0">
            <v:imagedata r:id="rId18" o:title="Diagram&#13;&#10;&#13;&#10;Description automatically generated with medium confidence"/>
          </v:shape>
        </w:pict>
      </w:r>
    </w:p>
    <w:p w14:paraId="4AA627FA" w14:textId="36BE662C" w:rsidR="00FC1F56" w:rsidRPr="00A64A58" w:rsidRDefault="00FC1F56" w:rsidP="00FC1F56">
      <w:pPr>
        <w:pStyle w:val="SchemeCaption"/>
        <w:spacing w:line="240" w:lineRule="auto"/>
      </w:pPr>
      <w:r>
        <w:rPr>
          <w:b/>
        </w:rPr>
        <w:t>Figure</w:t>
      </w:r>
      <w:r w:rsidRPr="00F0653B">
        <w:rPr>
          <w:b/>
        </w:rPr>
        <w:t xml:space="preserve"> </w:t>
      </w:r>
      <w:r>
        <w:rPr>
          <w:b/>
        </w:rPr>
        <w:t>4</w:t>
      </w:r>
      <w:r w:rsidRPr="00F0653B">
        <w:rPr>
          <w:b/>
        </w:rPr>
        <w:t>.</w:t>
      </w:r>
      <w:r w:rsidRPr="00F0653B">
        <w:t xml:space="preserve"> </w:t>
      </w:r>
      <w:r w:rsidRPr="00FC1F56">
        <w:rPr>
          <w:b/>
          <w:bCs/>
          <w:lang w:val="en-HK"/>
        </w:rPr>
        <w:t>(a)</w:t>
      </w:r>
      <w:r w:rsidRPr="00FC1F56">
        <w:rPr>
          <w:lang w:val="en-HK"/>
        </w:rPr>
        <w:t xml:space="preserve"> NOAH HSQC module with modified INEPT delay </w:t>
      </w:r>
      <w:r>
        <w:rPr>
          <w:lang w:val="en-HK"/>
        </w:rPr>
        <w:t>Δ</w:t>
      </w:r>
      <w:r w:rsidRPr="00FC1F56">
        <w:rPr>
          <w:vertAlign w:val="subscript"/>
          <w:lang w:val="en-HK"/>
        </w:rPr>
        <w:t>E</w:t>
      </w:r>
      <w:r>
        <w:rPr>
          <w:lang w:val="en-HK"/>
        </w:rPr>
        <w:t> </w:t>
      </w:r>
      <w:r w:rsidRPr="00FC1F56">
        <w:rPr>
          <w:lang w:val="en-HK"/>
        </w:rPr>
        <w:t>=</w:t>
      </w:r>
      <w:r>
        <w:rPr>
          <w:lang w:val="en-HK"/>
        </w:rPr>
        <w:t> </w:t>
      </w:r>
      <w:r w:rsidRPr="00FC1F56">
        <w:rPr>
          <w:lang w:val="en-HK"/>
        </w:rPr>
        <w:t>(sin</w:t>
      </w:r>
      <w:r w:rsidRPr="00FC1F56">
        <w:rPr>
          <w:vertAlign w:val="superscript"/>
          <w:lang w:val="en-HK"/>
        </w:rPr>
        <w:t>−1</w:t>
      </w:r>
      <w:r>
        <w:rPr>
          <w:lang w:val="en-HK"/>
        </w:rPr>
        <w:t> </w:t>
      </w:r>
      <w:r w:rsidRPr="00FC1F56">
        <w:rPr>
          <w:i/>
          <w:iCs/>
          <w:lang w:val="en-HK"/>
        </w:rPr>
        <w:t>f</w:t>
      </w:r>
      <w:r w:rsidRPr="00FC1F56">
        <w:rPr>
          <w:lang w:val="en-HK"/>
        </w:rPr>
        <w:t>)/(4·</w:t>
      </w:r>
      <w:r w:rsidRPr="00FC1F56">
        <w:rPr>
          <w:vertAlign w:val="superscript"/>
          <w:lang w:val="en-HK"/>
        </w:rPr>
        <w:t>1</w:t>
      </w:r>
      <w:r w:rsidRPr="00FC1F56">
        <w:rPr>
          <w:i/>
          <w:iCs/>
          <w:lang w:val="en-HK"/>
        </w:rPr>
        <w:t>J</w:t>
      </w:r>
      <w:r w:rsidRPr="00FC1F56">
        <w:rPr>
          <w:vertAlign w:val="subscript"/>
          <w:lang w:val="en-HK"/>
        </w:rPr>
        <w:t>CH</w:t>
      </w:r>
      <w:r w:rsidRPr="00FC1F56">
        <w:rPr>
          <w:lang w:val="en-HK"/>
        </w:rPr>
        <w:t xml:space="preserve">), where </w:t>
      </w:r>
      <w:r w:rsidRPr="00FC1F56">
        <w:rPr>
          <w:i/>
          <w:iCs/>
          <w:lang w:val="en-HK"/>
        </w:rPr>
        <w:t>f</w:t>
      </w:r>
      <w:r w:rsidRPr="00FC1F56">
        <w:rPr>
          <w:lang w:val="en-HK"/>
        </w:rPr>
        <w:t xml:space="preserve"> is the fraction of </w:t>
      </w:r>
      <w:r w:rsidRPr="00FC1F56">
        <w:rPr>
          <w:vertAlign w:val="superscript"/>
          <w:lang w:val="en-HK"/>
        </w:rPr>
        <w:t>1</w:t>
      </w:r>
      <w:r w:rsidRPr="00FC1F56">
        <w:rPr>
          <w:lang w:val="en-HK"/>
        </w:rPr>
        <w:t>H</w:t>
      </w:r>
      <w:r w:rsidRPr="00FC1F56">
        <w:rPr>
          <w:vertAlign w:val="superscript"/>
          <w:lang w:val="en-HK"/>
        </w:rPr>
        <w:t>C</w:t>
      </w:r>
      <w:r w:rsidRPr="00FC1F56">
        <w:rPr>
          <w:lang w:val="en-HK"/>
        </w:rPr>
        <w:t xml:space="preserve"> magnetisation excited. </w:t>
      </w:r>
      <w:r w:rsidRPr="00FC1F56">
        <w:rPr>
          <w:b/>
          <w:bCs/>
          <w:lang w:val="en-HK"/>
        </w:rPr>
        <w:t>(b)</w:t>
      </w:r>
      <w:r w:rsidRPr="00FC1F56">
        <w:rPr>
          <w:lang w:val="en-HK"/>
        </w:rPr>
        <w:t xml:space="preserve"> NOAH HSQC-TOCSY module (“S</w:t>
      </w:r>
      <w:r w:rsidRPr="00FC1F56">
        <w:rPr>
          <w:vertAlign w:val="superscript"/>
          <w:lang w:val="en-HK"/>
        </w:rPr>
        <w:t>T</w:t>
      </w:r>
      <w:r w:rsidRPr="00FC1F56">
        <w:rPr>
          <w:lang w:val="en-HK"/>
        </w:rPr>
        <w:t>”), modified from the ASAP-HSQC-TOCSY.</w:t>
      </w:r>
      <w:r w:rsidRPr="00FC1F56">
        <w:rPr>
          <w:vertAlign w:val="superscript"/>
          <w:lang w:val="en-HK"/>
        </w:rPr>
        <w:t>[1g]</w:t>
      </w:r>
      <w:r w:rsidRPr="00FC1F56">
        <w:rPr>
          <w:lang w:val="en-HK"/>
        </w:rPr>
        <w:t xml:space="preserve"> The gradients </w:t>
      </w:r>
      <w:r w:rsidRPr="00FC1F56">
        <w:rPr>
          <w:i/>
          <w:iCs/>
          <w:lang w:val="en-HK"/>
        </w:rPr>
        <w:t>g</w:t>
      </w:r>
      <w:r w:rsidRPr="00FC1F56">
        <w:rPr>
          <w:vertAlign w:val="subscript"/>
          <w:lang w:val="en-HK"/>
        </w:rPr>
        <w:t>3</w:t>
      </w:r>
      <w:r w:rsidRPr="00FC1F56">
        <w:rPr>
          <w:lang w:val="en-HK"/>
        </w:rPr>
        <w:t xml:space="preserve"> are 1</w:t>
      </w:r>
      <w:r>
        <w:rPr>
          <w:lang w:val="en-HK"/>
        </w:rPr>
        <w:t> </w:t>
      </w:r>
      <w:r w:rsidRPr="00FC1F56">
        <w:rPr>
          <w:lang w:val="en-HK"/>
        </w:rPr>
        <w:t xml:space="preserve">ms long, and are set to 19% of the maximum gradient amplitude. </w:t>
      </w:r>
      <w:r w:rsidRPr="00E335C9">
        <w:rPr>
          <w:b/>
          <w:bCs/>
          <w:lang w:val="en-HK"/>
        </w:rPr>
        <w:t>(c)</w:t>
      </w:r>
      <w:r w:rsidRPr="00FC1F56">
        <w:rPr>
          <w:lang w:val="en-HK"/>
        </w:rPr>
        <w:t xml:space="preserve"> Overview of a NOAH-3 S</w:t>
      </w:r>
      <w:r w:rsidRPr="00FC1F56">
        <w:rPr>
          <w:vertAlign w:val="superscript"/>
          <w:lang w:val="en-HK"/>
        </w:rPr>
        <w:t>T</w:t>
      </w:r>
      <w:r w:rsidRPr="00FC1F56">
        <w:rPr>
          <w:lang w:val="en-HK"/>
        </w:rPr>
        <w:t>SX or S</w:t>
      </w:r>
      <w:r w:rsidRPr="00FC1F56">
        <w:rPr>
          <w:vertAlign w:val="superscript"/>
          <w:lang w:val="en-HK"/>
        </w:rPr>
        <w:t>T</w:t>
      </w:r>
      <w:r w:rsidRPr="00FC1F56">
        <w:rPr>
          <w:lang w:val="en-HK"/>
        </w:rPr>
        <w:t>S</w:t>
      </w:r>
      <w:r w:rsidRPr="00FC1F56">
        <w:rPr>
          <w:vertAlign w:val="superscript"/>
          <w:lang w:val="en-HK"/>
        </w:rPr>
        <w:t>+</w:t>
      </w:r>
      <w:r w:rsidRPr="00FC1F56">
        <w:rPr>
          <w:lang w:val="en-HK"/>
        </w:rPr>
        <w:t xml:space="preserve">X supersequence. The </w:t>
      </w:r>
      <w:r w:rsidRPr="00FC1F56">
        <w:rPr>
          <w:vertAlign w:val="superscript"/>
          <w:lang w:val="en-HK"/>
        </w:rPr>
        <w:t>1</w:t>
      </w:r>
      <w:r w:rsidRPr="00FC1F56">
        <w:rPr>
          <w:lang w:val="en-HK"/>
        </w:rPr>
        <w:t>H</w:t>
      </w:r>
      <w:r w:rsidRPr="00FC1F56">
        <w:rPr>
          <w:vertAlign w:val="superscript"/>
          <w:lang w:val="en-HK"/>
        </w:rPr>
        <w:t>C</w:t>
      </w:r>
      <w:r w:rsidRPr="00FC1F56">
        <w:rPr>
          <w:lang w:val="en-HK"/>
        </w:rPr>
        <w:t xml:space="preserve"> magnetisation is partly used by the initial HSQC-TOCSY module, with a subsequent HSQC or seHSQC using the remaining </w:t>
      </w:r>
      <w:r w:rsidRPr="00FC1F56">
        <w:rPr>
          <w:vertAlign w:val="superscript"/>
          <w:lang w:val="en-HK"/>
        </w:rPr>
        <w:t>1</w:t>
      </w:r>
      <w:r w:rsidRPr="00FC1F56">
        <w:rPr>
          <w:lang w:val="en-HK"/>
        </w:rPr>
        <w:t>H</w:t>
      </w:r>
      <w:r w:rsidRPr="00FC1F56">
        <w:rPr>
          <w:vertAlign w:val="superscript"/>
          <w:lang w:val="en-HK"/>
        </w:rPr>
        <w:t>C</w:t>
      </w:r>
      <w:r w:rsidRPr="00FC1F56">
        <w:rPr>
          <w:lang w:val="en-HK"/>
        </w:rPr>
        <w:t xml:space="preserve"> magnetisation. The bulk </w:t>
      </w:r>
      <w:r w:rsidRPr="00FC1F56">
        <w:rPr>
          <w:vertAlign w:val="superscript"/>
          <w:lang w:val="en-HK"/>
        </w:rPr>
        <w:t>1</w:t>
      </w:r>
      <w:r w:rsidRPr="00FC1F56">
        <w:rPr>
          <w:lang w:val="en-HK"/>
        </w:rPr>
        <w:t>H</w:t>
      </w:r>
      <w:r w:rsidRPr="00FC1F56">
        <w:rPr>
          <w:vertAlign w:val="superscript"/>
          <w:lang w:val="en-HK"/>
        </w:rPr>
        <w:t>!C</w:t>
      </w:r>
      <w:r w:rsidRPr="00FC1F56">
        <w:rPr>
          <w:lang w:val="en-HK"/>
        </w:rPr>
        <w:t xml:space="preserve"> magnetisation is retained for one or more homonuclear modules at the end. All other symbols have the same meanings as in Figure 1.</w:t>
      </w:r>
    </w:p>
    <w:p w14:paraId="13174B36" w14:textId="76192F5D" w:rsidR="00E335C9" w:rsidRPr="00D10DEE" w:rsidRDefault="00FC1F56" w:rsidP="00E335C9">
      <w:pPr>
        <w:pStyle w:val="P1"/>
        <w:ind w:firstLine="425"/>
        <w:rPr>
          <w:lang w:val="en-GB"/>
        </w:rPr>
      </w:pPr>
      <w:r w:rsidRPr="00FC1F56">
        <w:rPr>
          <w:lang w:val="en-HK"/>
        </w:rPr>
        <w:t>By adding a period of isotropic mixing prior to detection, the NOAH HSQC module may be converted to a HSQC-TOCSY module (denoted by “S</w:t>
      </w:r>
      <w:r w:rsidRPr="00FC1F56">
        <w:rPr>
          <w:vertAlign w:val="superscript"/>
          <w:lang w:val="en-HK"/>
        </w:rPr>
        <w:t>T</w:t>
      </w:r>
      <w:r w:rsidRPr="00FC1F56">
        <w:rPr>
          <w:lang w:val="en-HK"/>
        </w:rPr>
        <w:t>”, Figure 4b). This is similar to the previously reported ASAP-HSQC-TOCSY,</w:t>
      </w:r>
      <w:r w:rsidRPr="00FC1F56">
        <w:rPr>
          <w:vertAlign w:val="superscript"/>
          <w:lang w:val="en-HK"/>
        </w:rPr>
        <w:t xml:space="preserve">[1g] </w:t>
      </w:r>
      <w:r w:rsidRPr="00FC1F56">
        <w:rPr>
          <w:lang w:val="en-HK"/>
        </w:rPr>
        <w:t xml:space="preserve">the key difference being that in the present NOAH context, unused </w:t>
      </w:r>
      <w:r w:rsidRPr="00FC1F56">
        <w:rPr>
          <w:vertAlign w:val="superscript"/>
          <w:lang w:val="en-HK"/>
        </w:rPr>
        <w:t>1</w:t>
      </w:r>
      <w:r w:rsidRPr="00FC1F56">
        <w:rPr>
          <w:lang w:val="en-HK"/>
        </w:rPr>
        <w:t>H</w:t>
      </w:r>
      <w:r w:rsidRPr="00FC1F56">
        <w:rPr>
          <w:vertAlign w:val="superscript"/>
          <w:lang w:val="en-HK"/>
        </w:rPr>
        <w:t>C</w:t>
      </w:r>
      <w:r w:rsidRPr="00FC1F56">
        <w:rPr>
          <w:lang w:val="en-HK"/>
        </w:rPr>
        <w:t xml:space="preserve"> as well as bulk </w:t>
      </w:r>
      <w:r w:rsidRPr="00FC1F56">
        <w:rPr>
          <w:vertAlign w:val="superscript"/>
          <w:lang w:val="en-HK"/>
        </w:rPr>
        <w:t>1</w:t>
      </w:r>
      <w:r w:rsidRPr="00FC1F56">
        <w:rPr>
          <w:lang w:val="en-HK"/>
        </w:rPr>
        <w:t>H</w:t>
      </w:r>
      <w:r w:rsidRPr="00FC1F56">
        <w:rPr>
          <w:vertAlign w:val="superscript"/>
          <w:lang w:val="en-HK"/>
        </w:rPr>
        <w:t>!C</w:t>
      </w:r>
      <w:r w:rsidRPr="00FC1F56">
        <w:rPr>
          <w:lang w:val="en-HK"/>
        </w:rPr>
        <w:t xml:space="preserve"> magnetisation is preserved for use in other modules, instead of later </w:t>
      </w:r>
      <w:r w:rsidRPr="00FC1F56">
        <w:rPr>
          <w:i/>
          <w:lang w:val="en-HK"/>
        </w:rPr>
        <w:t>t</w:t>
      </w:r>
      <w:r w:rsidRPr="00FC1F56">
        <w:rPr>
          <w:vertAlign w:val="subscript"/>
          <w:lang w:val="en-HK"/>
        </w:rPr>
        <w:t>1</w:t>
      </w:r>
      <w:r w:rsidRPr="00FC1F56">
        <w:rPr>
          <w:lang w:val="en-HK"/>
        </w:rPr>
        <w:t xml:space="preserve"> increments as in the ASAP experiment. Compared to the existing MFA HSQC-TOCSY/HSQC experiment,</w:t>
      </w:r>
      <w:r w:rsidRPr="00FC1F56">
        <w:rPr>
          <w:vertAlign w:val="superscript"/>
          <w:lang w:val="en-HK"/>
        </w:rPr>
        <w:t>[17a]</w:t>
      </w:r>
      <w:r w:rsidRPr="00FC1F56">
        <w:rPr>
          <w:lang w:val="en-HK"/>
        </w:rPr>
        <w:t xml:space="preserve"> our approach has several characteristics which make it particularly amenable to use in NOAH supersequences. Firstly, the vast majority of </w:t>
      </w:r>
      <w:r w:rsidRPr="00FC1F56">
        <w:rPr>
          <w:vertAlign w:val="superscript"/>
          <w:lang w:val="en-HK"/>
        </w:rPr>
        <w:t>1</w:t>
      </w:r>
      <w:r w:rsidRPr="00FC1F56">
        <w:rPr>
          <w:lang w:val="en-HK"/>
        </w:rPr>
        <w:t>H</w:t>
      </w:r>
      <w:r w:rsidRPr="00FC1F56">
        <w:rPr>
          <w:vertAlign w:val="superscript"/>
          <w:lang w:val="en-HK"/>
        </w:rPr>
        <w:t>!C</w:t>
      </w:r>
      <w:r w:rsidRPr="00FC1F56">
        <w:rPr>
          <w:lang w:val="en-HK"/>
        </w:rPr>
        <w:t xml:space="preserve"> magnetisation is preserved, as required for homonuclear module(s) to be appended in a NOAH supersequence (Figure 4c); in practice, we observe small </w:t>
      </w:r>
      <w:r w:rsidRPr="00FC1F56">
        <w:rPr>
          <w:vertAlign w:val="superscript"/>
          <w:lang w:val="en-HK"/>
        </w:rPr>
        <w:t>1</w:t>
      </w:r>
      <w:r w:rsidRPr="00FC1F56">
        <w:rPr>
          <w:lang w:val="en-HK"/>
        </w:rPr>
        <w:t>H</w:t>
      </w:r>
      <w:r w:rsidRPr="00FC1F56">
        <w:rPr>
          <w:vertAlign w:val="superscript"/>
          <w:lang w:val="en-HK"/>
        </w:rPr>
        <w:t>!C</w:t>
      </w:r>
      <w:r w:rsidRPr="00FC1F56">
        <w:rPr>
          <w:lang w:val="en-HK"/>
        </w:rPr>
        <w:t xml:space="preserve"> losses of ca. 10% due to pulse imperfections. In contrast, the MFA sequence, much like the original CRK seHSQC on which it is based, dephases </w:t>
      </w:r>
      <w:r w:rsidRPr="00FC1F56">
        <w:rPr>
          <w:vertAlign w:val="superscript"/>
          <w:lang w:val="en-HK"/>
        </w:rPr>
        <w:t>1</w:t>
      </w:r>
      <w:r w:rsidRPr="00FC1F56">
        <w:rPr>
          <w:lang w:val="en-HK"/>
        </w:rPr>
        <w:t>H</w:t>
      </w:r>
      <w:r w:rsidRPr="00FC1F56">
        <w:rPr>
          <w:vertAlign w:val="superscript"/>
          <w:lang w:val="en-HK"/>
        </w:rPr>
        <w:t>!C</w:t>
      </w:r>
      <w:r w:rsidRPr="00FC1F56">
        <w:rPr>
          <w:lang w:val="en-HK"/>
        </w:rPr>
        <w:t xml:space="preserve"> magnetisation and causes a 80–90% sensitivity loss in downstream spectra. Secondly, since each NOAH module is independently executed, the NOAH approach allows multiplicity editing to be selectively enabled for only the HSQC and not the HSQC-TOCSY, where accidental overlap may lead to crosspeaks being lost unexpectedly. Lastly, the sensitivity of both spectra in a NOAH experiment can be optimised through the value of </w:t>
      </w:r>
      <w:r w:rsidRPr="00FC1F56">
        <w:rPr>
          <w:i/>
          <w:lang w:val="en-HK"/>
        </w:rPr>
        <w:t>f</w:t>
      </w:r>
      <w:r w:rsidRPr="00FC1F56">
        <w:rPr>
          <w:lang w:val="en-HK"/>
        </w:rPr>
        <w:t xml:space="preserve">; this allows a larger amount of </w:t>
      </w:r>
      <w:r w:rsidRPr="00FC1F56">
        <w:rPr>
          <w:vertAlign w:val="superscript"/>
          <w:lang w:val="en-HK"/>
        </w:rPr>
        <w:t>1</w:t>
      </w:r>
      <w:r w:rsidRPr="00FC1F56">
        <w:rPr>
          <w:lang w:val="en-HK"/>
        </w:rPr>
        <w:t>H</w:t>
      </w:r>
      <w:r w:rsidRPr="00FC1F56">
        <w:rPr>
          <w:vertAlign w:val="superscript"/>
          <w:lang w:val="en-HK"/>
        </w:rPr>
        <w:t>C</w:t>
      </w:r>
      <w:r w:rsidRPr="00FC1F56">
        <w:rPr>
          <w:lang w:val="en-HK"/>
        </w:rPr>
        <w:t xml:space="preserve"> magnetisation to be used for the inherently less sensitive HSQC-TOCSY. In our experience, setting </w:t>
      </w:r>
      <w:r w:rsidRPr="00FC1F56">
        <w:rPr>
          <w:i/>
          <w:lang w:val="en-HK"/>
        </w:rPr>
        <w:t>f</w:t>
      </w:r>
      <w:r w:rsidR="00E335C9">
        <w:rPr>
          <w:i/>
          <w:lang w:val="en-HK"/>
        </w:rPr>
        <w:t> </w:t>
      </w:r>
      <w:r w:rsidRPr="00FC1F56">
        <w:rPr>
          <w:lang w:val="en-HK"/>
        </w:rPr>
        <w:t>=</w:t>
      </w:r>
      <w:r w:rsidR="00E335C9">
        <w:rPr>
          <w:lang w:val="en-HK"/>
        </w:rPr>
        <w:t> </w:t>
      </w:r>
      <w:r w:rsidRPr="00FC1F56">
        <w:rPr>
          <w:lang w:val="en-HK"/>
        </w:rPr>
        <w:t>0</w:t>
      </w:r>
      <w:r w:rsidRPr="00FC1F56">
        <w:rPr>
          <w:i/>
          <w:lang w:val="en-HK"/>
        </w:rPr>
        <w:t>.</w:t>
      </w:r>
      <w:r w:rsidRPr="00FC1F56">
        <w:rPr>
          <w:lang w:val="en-HK"/>
        </w:rPr>
        <w:t>9 provides a good balance for S</w:t>
      </w:r>
      <w:r w:rsidRPr="00FC1F56">
        <w:rPr>
          <w:vertAlign w:val="superscript"/>
          <w:lang w:val="en-HK"/>
        </w:rPr>
        <w:t>T</w:t>
      </w:r>
      <w:r w:rsidRPr="00FC1F56">
        <w:rPr>
          <w:lang w:val="en-HK"/>
        </w:rPr>
        <w:t xml:space="preserve">S combinations: the sensitivity in the HSQC </w:t>
      </w:r>
      <w:r w:rsidRPr="00FC1F56">
        <w:rPr>
          <w:lang w:val="en-HK"/>
        </w:rPr>
        <w:lastRenderedPageBreak/>
        <w:t xml:space="preserve">is boosted not only by relaxation during the HSQC-TOCSY FID, but also by the isotropic mixing in the HSQC-TOCSY module, which effects a degree of </w:t>
      </w:r>
      <w:r w:rsidRPr="00FC1F56">
        <w:rPr>
          <w:vertAlign w:val="superscript"/>
          <w:lang w:val="en-HK"/>
        </w:rPr>
        <w:t>1</w:t>
      </w:r>
      <w:r w:rsidRPr="00FC1F56">
        <w:rPr>
          <w:lang w:val="en-HK"/>
        </w:rPr>
        <w:t>H</w:t>
      </w:r>
      <w:r w:rsidRPr="00FC1F56">
        <w:rPr>
          <w:vertAlign w:val="superscript"/>
          <w:lang w:val="en-HK"/>
        </w:rPr>
        <w:t>!C</w:t>
      </w:r>
      <w:r w:rsidR="00E335C9">
        <w:rPr>
          <w:lang w:val="en-HK"/>
        </w:rPr>
        <w:t> → </w:t>
      </w:r>
      <w:r w:rsidRPr="00FC1F56">
        <w:rPr>
          <w:vertAlign w:val="superscript"/>
          <w:lang w:val="en-HK"/>
        </w:rPr>
        <w:t>1</w:t>
      </w:r>
      <w:r w:rsidRPr="00FC1F56">
        <w:rPr>
          <w:lang w:val="en-HK"/>
        </w:rPr>
        <w:t>H</w:t>
      </w:r>
      <w:r w:rsidRPr="00FC1F56">
        <w:rPr>
          <w:vertAlign w:val="superscript"/>
          <w:lang w:val="en-HK"/>
        </w:rPr>
        <w:t>C</w:t>
      </w:r>
      <w:r w:rsidRPr="00FC1F56">
        <w:rPr>
          <w:lang w:val="en-HK"/>
        </w:rPr>
        <w:t xml:space="preserve"> polarisation transfer (Figure S18). Alternatively, the signal intensity of the HSQC-TOCSY can be maximised by replacing it with the seHSQC-TOCSY module, derived from the </w:t>
      </w:r>
      <w:r w:rsidR="00E335C9" w:rsidRPr="00737FE3">
        <w:rPr>
          <w:lang w:val="en-HK"/>
        </w:rPr>
        <w:t>S</w:t>
      </w:r>
      <w:r w:rsidR="00E335C9" w:rsidRPr="00D10DEE">
        <w:rPr>
          <w:spacing w:val="-80"/>
          <w:position w:val="2"/>
          <w:vertAlign w:val="superscript"/>
          <w:lang w:val="en-HK"/>
        </w:rPr>
        <w:t>+</w:t>
      </w:r>
      <w:r w:rsidR="00E335C9" w:rsidRPr="00D10DEE">
        <w:rPr>
          <w:position w:val="-1"/>
          <w:vertAlign w:val="subscript"/>
          <w:lang w:val="en-HK"/>
        </w:rPr>
        <w:t>2</w:t>
      </w:r>
      <w:r w:rsidRPr="00FC1F56">
        <w:rPr>
          <w:lang w:val="en-HK"/>
        </w:rPr>
        <w:t xml:space="preserve"> module.</w:t>
      </w:r>
      <w:r w:rsidRPr="00FC1F56">
        <w:rPr>
          <w:vertAlign w:val="superscript"/>
          <w:lang w:val="en-HK"/>
        </w:rPr>
        <w:t xml:space="preserve">[14] </w:t>
      </w:r>
      <w:r w:rsidRPr="00FC1F56">
        <w:rPr>
          <w:lang w:val="en-HK"/>
        </w:rPr>
        <w:t xml:space="preserve">The sole drawback of the seHSQC-TOCSY is that it does not allow for variable </w:t>
      </w:r>
      <w:r w:rsidRPr="00FC1F56">
        <w:rPr>
          <w:vertAlign w:val="superscript"/>
          <w:lang w:val="en-HK"/>
        </w:rPr>
        <w:t>1</w:t>
      </w:r>
      <w:r w:rsidRPr="00FC1F56">
        <w:rPr>
          <w:lang w:val="en-HK"/>
        </w:rPr>
        <w:t>H</w:t>
      </w:r>
      <w:r w:rsidRPr="00FC1F56">
        <w:rPr>
          <w:vertAlign w:val="superscript"/>
          <w:lang w:val="en-HK"/>
        </w:rPr>
        <w:t>C</w:t>
      </w:r>
      <w:r w:rsidRPr="00FC1F56">
        <w:rPr>
          <w:lang w:val="en-HK"/>
        </w:rPr>
        <w:t xml:space="preserve"> excitation and therefore cannot preserve any magnetisation for HSQC modules that follow it (Figure S19)</w:t>
      </w:r>
      <w:r w:rsidR="00E335C9">
        <w:t>.</w:t>
      </w:r>
    </w:p>
    <w:p w14:paraId="7FAD1F72" w14:textId="5D972753" w:rsidR="00E335C9" w:rsidRPr="00737FE3" w:rsidRDefault="007C0E79" w:rsidP="00E335C9">
      <w:pPr>
        <w:spacing w:before="360"/>
        <w:jc w:val="center"/>
        <w:rPr>
          <w:rFonts w:ascii="Arial" w:hAnsi="Arial" w:cs="Arial"/>
          <w:color w:val="FF0000"/>
          <w:sz w:val="14"/>
          <w:szCs w:val="16"/>
          <w:lang w:val="en-GB"/>
        </w:rPr>
      </w:pPr>
      <w:r>
        <w:rPr>
          <w:rFonts w:ascii="Arial" w:hAnsi="Arial" w:cs="Arial"/>
          <w:noProof/>
          <w:color w:val="FF0000"/>
          <w:sz w:val="14"/>
          <w:szCs w:val="16"/>
          <w:lang w:val="en-GB"/>
        </w:rPr>
        <w:pict w14:anchorId="4FDFF3C2">
          <v:shape id="Picture 14" o:spid="_x0000_i1028" type="#_x0000_t75" alt="Chart, scatter chart&#13;&#10;&#13;&#10;Description automatically generated" style="width:191.1pt;height:177.9pt;visibility:visible;mso-wrap-style:square;mso-width-percent:0;mso-height-percent:0;mso-width-percent:0;mso-height-percent:0">
            <v:imagedata r:id="rId19" o:title="Chart, scatter chart&#13;&#10;&#13;&#10;Description automatically generated"/>
          </v:shape>
        </w:pict>
      </w:r>
    </w:p>
    <w:p w14:paraId="2F9C4789" w14:textId="6947C619" w:rsidR="00E335C9" w:rsidRPr="00A64A58" w:rsidRDefault="00E335C9" w:rsidP="00E335C9">
      <w:pPr>
        <w:pStyle w:val="SchemeCaption"/>
        <w:spacing w:line="240" w:lineRule="auto"/>
      </w:pPr>
      <w:r>
        <w:rPr>
          <w:b/>
        </w:rPr>
        <w:t>Figure</w:t>
      </w:r>
      <w:r w:rsidRPr="00F0653B">
        <w:rPr>
          <w:b/>
        </w:rPr>
        <w:t xml:space="preserve"> </w:t>
      </w:r>
      <w:r>
        <w:rPr>
          <w:b/>
        </w:rPr>
        <w:t>5</w:t>
      </w:r>
      <w:r w:rsidRPr="00F0653B">
        <w:rPr>
          <w:b/>
        </w:rPr>
        <w:t>.</w:t>
      </w:r>
      <w:r w:rsidRPr="00E335C9">
        <w:t xml:space="preserve"> </w:t>
      </w:r>
      <w:r w:rsidRPr="00E335C9">
        <w:rPr>
          <w:lang w:val="en-HK"/>
        </w:rPr>
        <w:t xml:space="preserve">Spectra obtained from the NOAH-4 </w:t>
      </w:r>
      <w:r w:rsidRPr="00737FE3">
        <w:rPr>
          <w:lang w:val="en-HK"/>
        </w:rPr>
        <w:t>S</w:t>
      </w:r>
      <w:r w:rsidRPr="00D10DEE">
        <w:rPr>
          <w:spacing w:val="-80"/>
          <w:position w:val="2"/>
          <w:vertAlign w:val="superscript"/>
          <w:lang w:val="en-HK"/>
        </w:rPr>
        <w:t>+</w:t>
      </w:r>
      <w:r>
        <w:rPr>
          <w:position w:val="-1"/>
          <w:vertAlign w:val="subscript"/>
          <w:lang w:val="en-HK"/>
        </w:rPr>
        <w:t>N</w:t>
      </w:r>
      <w:r w:rsidRPr="00E335C9">
        <w:rPr>
          <w:lang w:val="en-HK"/>
        </w:rPr>
        <w:t>S</w:t>
      </w:r>
      <w:r w:rsidRPr="00E335C9">
        <w:rPr>
          <w:position w:val="1"/>
          <w:vertAlign w:val="superscript"/>
          <w:lang w:val="en-HK"/>
        </w:rPr>
        <w:t>T</w:t>
      </w:r>
      <w:r w:rsidRPr="00737FE3">
        <w:rPr>
          <w:lang w:val="en-HK"/>
        </w:rPr>
        <w:t>S</w:t>
      </w:r>
      <w:r w:rsidRPr="00D10DEE">
        <w:rPr>
          <w:spacing w:val="-80"/>
          <w:position w:val="2"/>
          <w:vertAlign w:val="superscript"/>
          <w:lang w:val="en-HK"/>
        </w:rPr>
        <w:t>+</w:t>
      </w:r>
      <w:r w:rsidRPr="00D10DEE">
        <w:rPr>
          <w:position w:val="-1"/>
          <w:vertAlign w:val="subscript"/>
          <w:lang w:val="en-HK"/>
        </w:rPr>
        <w:t>2</w:t>
      </w:r>
      <w:r w:rsidRPr="00E335C9">
        <w:rPr>
          <w:lang w:val="en-HK"/>
        </w:rPr>
        <w:t>C</w:t>
      </w:r>
      <w:r w:rsidRPr="00E335C9">
        <w:rPr>
          <w:position w:val="1"/>
          <w:vertAlign w:val="superscript"/>
          <w:lang w:val="en-HK"/>
        </w:rPr>
        <w:t>c</w:t>
      </w:r>
      <w:r w:rsidRPr="00E335C9">
        <w:rPr>
          <w:lang w:val="en-HK"/>
        </w:rPr>
        <w:t xml:space="preserve"> supersequence. 256 </w:t>
      </w:r>
      <w:r w:rsidRPr="00E335C9">
        <w:rPr>
          <w:i/>
          <w:lang w:val="en-HK"/>
        </w:rPr>
        <w:t>t</w:t>
      </w:r>
      <w:r w:rsidRPr="00E335C9">
        <w:rPr>
          <w:vertAlign w:val="subscript"/>
          <w:lang w:val="en-HK"/>
        </w:rPr>
        <w:t>1</w:t>
      </w:r>
      <w:r w:rsidRPr="00E335C9">
        <w:rPr>
          <w:lang w:val="en-HK"/>
        </w:rPr>
        <w:t xml:space="preserve"> increments were used, with 2 scans per increment. The total experiment time was 17 minutes and 35 seconds. </w:t>
      </w:r>
      <w:r w:rsidRPr="00E335C9">
        <w:rPr>
          <w:b/>
          <w:bCs/>
          <w:lang w:val="en-HK"/>
        </w:rPr>
        <w:t>(a)</w:t>
      </w:r>
      <w:r w:rsidRPr="00E335C9">
        <w:rPr>
          <w:lang w:val="en-HK"/>
        </w:rPr>
        <w:t xml:space="preserve"> </w:t>
      </w:r>
      <w:r w:rsidRPr="00E335C9">
        <w:rPr>
          <w:vertAlign w:val="superscript"/>
          <w:lang w:val="en-HK"/>
        </w:rPr>
        <w:t>15</w:t>
      </w:r>
      <w:r w:rsidRPr="00E335C9">
        <w:rPr>
          <w:lang w:val="en-HK"/>
        </w:rPr>
        <w:t xml:space="preserve">N seHSQC. </w:t>
      </w:r>
      <w:r w:rsidRPr="00E335C9">
        <w:rPr>
          <w:b/>
          <w:bCs/>
          <w:lang w:val="en-HK"/>
        </w:rPr>
        <w:t>(b)</w:t>
      </w:r>
      <w:r w:rsidRPr="00E335C9">
        <w:rPr>
          <w:lang w:val="en-HK"/>
        </w:rPr>
        <w:t xml:space="preserve"> </w:t>
      </w:r>
      <w:r w:rsidRPr="00E335C9">
        <w:rPr>
          <w:vertAlign w:val="superscript"/>
          <w:lang w:val="en-HK"/>
        </w:rPr>
        <w:t>13</w:t>
      </w:r>
      <w:r w:rsidRPr="00E335C9">
        <w:rPr>
          <w:lang w:val="en-HK"/>
        </w:rPr>
        <w:t>C HSQC-TOCSY (30</w:t>
      </w:r>
      <w:r>
        <w:rPr>
          <w:lang w:val="en-HK"/>
        </w:rPr>
        <w:t> </w:t>
      </w:r>
      <w:r w:rsidRPr="00E335C9">
        <w:rPr>
          <w:lang w:val="en-HK"/>
        </w:rPr>
        <w:t xml:space="preserve">ms mixing, </w:t>
      </w:r>
      <w:r w:rsidRPr="00E335C9">
        <w:rPr>
          <w:i/>
          <w:lang w:val="en-HK"/>
        </w:rPr>
        <w:t>f</w:t>
      </w:r>
      <w:r>
        <w:rPr>
          <w:i/>
          <w:lang w:val="en-HK"/>
        </w:rPr>
        <w:t> </w:t>
      </w:r>
      <w:r w:rsidRPr="00E335C9">
        <w:rPr>
          <w:lang w:val="en-HK"/>
        </w:rPr>
        <w:t>=</w:t>
      </w:r>
      <w:r>
        <w:rPr>
          <w:lang w:val="en-HK"/>
        </w:rPr>
        <w:t> </w:t>
      </w:r>
      <w:r w:rsidRPr="00E335C9">
        <w:rPr>
          <w:lang w:val="en-HK"/>
        </w:rPr>
        <w:t>0</w:t>
      </w:r>
      <w:r w:rsidRPr="00E335C9">
        <w:rPr>
          <w:i/>
          <w:lang w:val="en-HK"/>
        </w:rPr>
        <w:t>.</w:t>
      </w:r>
      <w:r w:rsidRPr="00E335C9">
        <w:rPr>
          <w:lang w:val="en-HK"/>
        </w:rPr>
        <w:t xml:space="preserve">9). </w:t>
      </w:r>
      <w:r w:rsidRPr="00E335C9">
        <w:rPr>
          <w:b/>
          <w:bCs/>
          <w:lang w:val="en-HK"/>
        </w:rPr>
        <w:t>(c)</w:t>
      </w:r>
      <w:r w:rsidRPr="00E335C9">
        <w:rPr>
          <w:lang w:val="en-HK"/>
        </w:rPr>
        <w:t xml:space="preserve"> Multiplicity-edited </w:t>
      </w:r>
      <w:r w:rsidRPr="00E335C9">
        <w:rPr>
          <w:vertAlign w:val="superscript"/>
          <w:lang w:val="en-HK"/>
        </w:rPr>
        <w:t>13</w:t>
      </w:r>
      <w:r w:rsidRPr="00E335C9">
        <w:rPr>
          <w:lang w:val="en-HK"/>
        </w:rPr>
        <w:t xml:space="preserve">C ZIP-seHSQC. Notice that having the edited seHSQC removes the need for the less desirable HSQC-TOCSY editing. </w:t>
      </w:r>
      <w:r w:rsidRPr="00E335C9">
        <w:rPr>
          <w:b/>
          <w:bCs/>
          <w:lang w:val="en-HK"/>
        </w:rPr>
        <w:t>(d)</w:t>
      </w:r>
      <w:r w:rsidRPr="00E335C9">
        <w:rPr>
          <w:lang w:val="en-HK"/>
        </w:rPr>
        <w:t xml:space="preserve"> CLIP-COSY. Spectra were obtained on a 700</w:t>
      </w:r>
      <w:r>
        <w:rPr>
          <w:lang w:val="en-HK"/>
        </w:rPr>
        <w:t> </w:t>
      </w:r>
      <w:r w:rsidRPr="00E335C9">
        <w:rPr>
          <w:lang w:val="en-HK"/>
        </w:rPr>
        <w:t>MHz Bruker AV III equipped with a TCI H/C/N cryoprobe; the sample used was 40</w:t>
      </w:r>
      <w:r>
        <w:rPr>
          <w:lang w:val="en-HK"/>
        </w:rPr>
        <w:t> </w:t>
      </w:r>
      <w:r w:rsidRPr="00E335C9">
        <w:rPr>
          <w:lang w:val="en-HK"/>
        </w:rPr>
        <w:t>mM gramicidin (a cyclic decapeptide; (Val–Orn–Leu–</w:t>
      </w:r>
      <w:r w:rsidRPr="00E335C9">
        <w:rPr>
          <w:smallCaps/>
          <w:sz w:val="11"/>
          <w:szCs w:val="11"/>
          <w:lang w:val="en-HK"/>
        </w:rPr>
        <w:t>D</w:t>
      </w:r>
      <w:r w:rsidRPr="00E335C9">
        <w:rPr>
          <w:lang w:val="en-HK"/>
        </w:rPr>
        <w:t>-Phe–Pro)</w:t>
      </w:r>
      <w:r w:rsidRPr="00E335C9">
        <w:rPr>
          <w:vertAlign w:val="subscript"/>
          <w:lang w:val="en-HK"/>
        </w:rPr>
        <w:t>2</w:t>
      </w:r>
      <w:r w:rsidRPr="00E335C9">
        <w:rPr>
          <w:lang w:val="en-HK"/>
        </w:rPr>
        <w:t>) in DMSO-</w:t>
      </w:r>
      <w:r w:rsidRPr="00E335C9">
        <w:rPr>
          <w:i/>
          <w:lang w:val="en-HK"/>
        </w:rPr>
        <w:t>d</w:t>
      </w:r>
      <w:r w:rsidRPr="00E335C9">
        <w:rPr>
          <w:vertAlign w:val="subscript"/>
          <w:lang w:val="en-HK"/>
        </w:rPr>
        <w:t>6</w:t>
      </w:r>
      <w:r w:rsidRPr="00E335C9">
        <w:rPr>
          <w:lang w:val="en-HK"/>
        </w:rPr>
        <w:t>.</w:t>
      </w:r>
    </w:p>
    <w:p w14:paraId="68E4AC0F" w14:textId="0D6E74D1" w:rsidR="00E335C9" w:rsidRPr="00E335C9" w:rsidRDefault="00E335C9" w:rsidP="00E335C9">
      <w:pPr>
        <w:pStyle w:val="P1"/>
        <w:ind w:firstLine="425"/>
        <w:rPr>
          <w:lang w:val="en-HK"/>
        </w:rPr>
      </w:pPr>
      <w:r w:rsidRPr="00E335C9">
        <w:rPr>
          <w:lang w:val="en-HK"/>
        </w:rPr>
        <w:t xml:space="preserve">There exist many ways in which the new modules discussed above can be included in practical experiments for structure characterisation. Here, we illustrate this with the NOAH-4 </w:t>
      </w:r>
      <w:r w:rsidRPr="00737FE3">
        <w:rPr>
          <w:lang w:val="en-HK"/>
        </w:rPr>
        <w:t>S</w:t>
      </w:r>
      <w:r w:rsidRPr="00D10DEE">
        <w:rPr>
          <w:spacing w:val="-80"/>
          <w:position w:val="2"/>
          <w:vertAlign w:val="superscript"/>
          <w:lang w:val="en-HK"/>
        </w:rPr>
        <w:t>+</w:t>
      </w:r>
      <w:r>
        <w:rPr>
          <w:position w:val="-1"/>
          <w:vertAlign w:val="subscript"/>
          <w:lang w:val="en-HK"/>
        </w:rPr>
        <w:t>N</w:t>
      </w:r>
      <w:r w:rsidRPr="00E335C9">
        <w:rPr>
          <w:lang w:val="en-HK"/>
        </w:rPr>
        <w:t>S</w:t>
      </w:r>
      <w:r w:rsidRPr="00E335C9">
        <w:rPr>
          <w:position w:val="1"/>
          <w:vertAlign w:val="superscript"/>
          <w:lang w:val="en-HK"/>
        </w:rPr>
        <w:t>T</w:t>
      </w:r>
      <w:r w:rsidRPr="00737FE3">
        <w:rPr>
          <w:lang w:val="en-HK"/>
        </w:rPr>
        <w:t>S</w:t>
      </w:r>
      <w:r w:rsidRPr="00D10DEE">
        <w:rPr>
          <w:spacing w:val="-80"/>
          <w:position w:val="2"/>
          <w:vertAlign w:val="superscript"/>
          <w:lang w:val="en-HK"/>
        </w:rPr>
        <w:t>+</w:t>
      </w:r>
      <w:r w:rsidRPr="00D10DEE">
        <w:rPr>
          <w:position w:val="-1"/>
          <w:vertAlign w:val="subscript"/>
          <w:lang w:val="en-HK"/>
        </w:rPr>
        <w:t>2</w:t>
      </w:r>
      <w:r w:rsidRPr="00E335C9">
        <w:rPr>
          <w:lang w:val="en-HK"/>
        </w:rPr>
        <w:t>C</w:t>
      </w:r>
      <w:r w:rsidRPr="00E335C9">
        <w:rPr>
          <w:position w:val="1"/>
          <w:vertAlign w:val="superscript"/>
          <w:lang w:val="en-HK"/>
        </w:rPr>
        <w:t>c</w:t>
      </w:r>
      <w:r w:rsidRPr="00E335C9">
        <w:rPr>
          <w:lang w:val="en-HK"/>
        </w:rPr>
        <w:t xml:space="preserve"> (</w:t>
      </w:r>
      <w:r w:rsidRPr="00E335C9">
        <w:rPr>
          <w:vertAlign w:val="superscript"/>
          <w:lang w:val="en-HK"/>
        </w:rPr>
        <w:t>15</w:t>
      </w:r>
      <w:r w:rsidRPr="00E335C9">
        <w:rPr>
          <w:lang w:val="en-HK"/>
        </w:rPr>
        <w:t xml:space="preserve">N seHSQC, </w:t>
      </w:r>
      <w:r w:rsidRPr="00E335C9">
        <w:rPr>
          <w:vertAlign w:val="superscript"/>
          <w:lang w:val="en-HK"/>
        </w:rPr>
        <w:t>13</w:t>
      </w:r>
      <w:r w:rsidRPr="00E335C9">
        <w:rPr>
          <w:lang w:val="en-HK"/>
        </w:rPr>
        <w:t xml:space="preserve">C HSQC-TOCSY, </w:t>
      </w:r>
      <w:r w:rsidRPr="00E335C9">
        <w:rPr>
          <w:vertAlign w:val="superscript"/>
          <w:lang w:val="en-HK"/>
        </w:rPr>
        <w:t>13</w:t>
      </w:r>
      <w:r w:rsidRPr="00E335C9">
        <w:rPr>
          <w:lang w:val="en-HK"/>
        </w:rPr>
        <w:t>C seHSQC, and CLIP-COSY) supersequence (Figure 5). While individual collection of the four spectra above required 57 minutes and 8 seconds, the NOAH-4 supersequence took only 17 minutes and 35 seconds; this is 30.8% of the original duration, or equivalently a 3.25× speedup. For typical organic molecules, new supersequences such as the NOAH-4 S</w:t>
      </w:r>
      <w:r w:rsidRPr="00E335C9">
        <w:rPr>
          <w:position w:val="1"/>
          <w:vertAlign w:val="superscript"/>
          <w:lang w:val="en-HK"/>
        </w:rPr>
        <w:t>T</w:t>
      </w:r>
      <w:r w:rsidRPr="00737FE3">
        <w:rPr>
          <w:lang w:val="en-HK"/>
        </w:rPr>
        <w:t>S</w:t>
      </w:r>
      <w:r w:rsidRPr="00D10DEE">
        <w:rPr>
          <w:spacing w:val="-80"/>
          <w:position w:val="2"/>
          <w:vertAlign w:val="superscript"/>
          <w:lang w:val="en-HK"/>
        </w:rPr>
        <w:t>+</w:t>
      </w:r>
      <w:r w:rsidRPr="00D10DEE">
        <w:rPr>
          <w:position w:val="-1"/>
          <w:vertAlign w:val="subscript"/>
          <w:lang w:val="en-HK"/>
        </w:rPr>
        <w:t>2</w:t>
      </w:r>
      <w:r w:rsidRPr="00E335C9">
        <w:rPr>
          <w:lang w:val="en-HK"/>
        </w:rPr>
        <w:t>CT allow the rapid and complete collection of C–H and H–H correlations (Figure S20). Experiment times can be further reduced through the use of non-uniform sampling</w:t>
      </w:r>
      <w:r w:rsidRPr="00E335C9">
        <w:rPr>
          <w:vertAlign w:val="superscript"/>
          <w:lang w:val="en-HK"/>
        </w:rPr>
        <w:t>[18]</w:t>
      </w:r>
      <w:r w:rsidRPr="00E335C9">
        <w:rPr>
          <w:lang w:val="en-HK"/>
        </w:rPr>
        <w:t xml:space="preserve"> (Figure S21), which is compatible with nearly all of the supersequences shown here (the only exceptions being when </w:t>
      </w:r>
      <w:r w:rsidRPr="00E335C9">
        <w:rPr>
          <w:i/>
          <w:iCs/>
          <w:lang w:val="en-HK"/>
        </w:rPr>
        <w:t>k</w:t>
      </w:r>
      <w:r w:rsidRPr="00E335C9">
        <w:rPr>
          <w:lang w:val="en-HK"/>
        </w:rPr>
        <w:t xml:space="preserve">-scaling is employed in </w:t>
      </w:r>
      <w:r w:rsidRPr="00E335C9">
        <w:rPr>
          <w:vertAlign w:val="superscript"/>
          <w:lang w:val="en-HK"/>
        </w:rPr>
        <w:t>15</w:t>
      </w:r>
      <w:r w:rsidRPr="00E335C9">
        <w:rPr>
          <w:lang w:val="en-HK"/>
        </w:rPr>
        <w:t xml:space="preserve">N modules, or when COSY modules are recorded without phase-sensitive detection). One can also prepend the NOAH </w:t>
      </w:r>
      <w:r w:rsidRPr="00E335C9">
        <w:rPr>
          <w:i/>
          <w:iCs/>
          <w:lang w:val="en-HK"/>
        </w:rPr>
        <w:t>zz</w:t>
      </w:r>
      <w:r w:rsidRPr="00E335C9">
        <w:rPr>
          <w:lang w:val="en-HK"/>
        </w:rPr>
        <w:t>-HMBC module (“B”);</w:t>
      </w:r>
      <w:r w:rsidRPr="00E335C9">
        <w:rPr>
          <w:vertAlign w:val="superscript"/>
          <w:lang w:val="en-HK"/>
        </w:rPr>
        <w:t>[6d]</w:t>
      </w:r>
      <w:r w:rsidRPr="00E335C9">
        <w:rPr>
          <w:lang w:val="en-HK"/>
        </w:rPr>
        <w:t xml:space="preserve"> this uses the semi-adiabatic </w:t>
      </w:r>
      <w:r w:rsidRPr="00E335C9">
        <w:rPr>
          <w:i/>
          <w:iCs/>
          <w:lang w:val="en-HK"/>
        </w:rPr>
        <w:t>zz</w:t>
      </w:r>
      <w:r w:rsidRPr="00E335C9">
        <w:rPr>
          <w:lang w:val="en-HK"/>
        </w:rPr>
        <w:t xml:space="preserve">-filter to preserve both </w:t>
      </w:r>
      <w:r w:rsidRPr="00E335C9">
        <w:rPr>
          <w:vertAlign w:val="superscript"/>
          <w:lang w:val="en-HK"/>
        </w:rPr>
        <w:t>1</w:t>
      </w:r>
      <w:r w:rsidRPr="00E335C9">
        <w:rPr>
          <w:lang w:val="en-HK"/>
        </w:rPr>
        <w:t>H</w:t>
      </w:r>
      <w:r w:rsidRPr="00E335C9">
        <w:rPr>
          <w:vertAlign w:val="superscript"/>
          <w:lang w:val="en-HK"/>
        </w:rPr>
        <w:t>C</w:t>
      </w:r>
      <w:r w:rsidRPr="00E335C9">
        <w:rPr>
          <w:lang w:val="en-HK"/>
        </w:rPr>
        <w:t xml:space="preserve"> and </w:t>
      </w:r>
      <w:r w:rsidRPr="00E335C9">
        <w:rPr>
          <w:vertAlign w:val="superscript"/>
          <w:lang w:val="en-HK"/>
        </w:rPr>
        <w:t>1</w:t>
      </w:r>
      <w:r w:rsidRPr="00E335C9">
        <w:rPr>
          <w:lang w:val="en-HK"/>
        </w:rPr>
        <w:t>H</w:t>
      </w:r>
      <w:r w:rsidRPr="00E335C9">
        <w:rPr>
          <w:vertAlign w:val="superscript"/>
          <w:lang w:val="en-HK"/>
        </w:rPr>
        <w:t>N</w:t>
      </w:r>
      <w:r w:rsidRPr="00E335C9">
        <w:rPr>
          <w:lang w:val="en-HK"/>
        </w:rPr>
        <w:t xml:space="preserve"> magnetisation, which can then be sampled in the HSQC-based modules presented here (Figure S22).</w:t>
      </w:r>
    </w:p>
    <w:p w14:paraId="27A998A9" w14:textId="38825438" w:rsidR="00E335C9" w:rsidRPr="00E335C9" w:rsidRDefault="00E335C9" w:rsidP="00E335C9">
      <w:pPr>
        <w:pStyle w:val="P1"/>
        <w:ind w:firstLine="425"/>
        <w:rPr>
          <w:lang w:val="en-HK"/>
        </w:rPr>
      </w:pPr>
      <w:r w:rsidRPr="00E335C9">
        <w:rPr>
          <w:lang w:val="en-HK"/>
        </w:rPr>
        <w:t xml:space="preserve">The benefits of the time savings afforded by NOAH supersequences are manifold. Apart from the enabling of greatly increased sample throughput, the combination of multiple modules in a single experiment also ensures that all constituent spectra are recorded under the same experimental conditions, such as temperature. This avoids the need for separate </w:t>
      </w:r>
      <w:r w:rsidRPr="00E335C9">
        <w:rPr>
          <w:lang w:val="en-HK"/>
        </w:rPr>
        <w:t xml:space="preserve">chemical shift referencing in each spectrum, and also makes the real-time monitoring and characterisation of reactive intermediates possible, especially when combined with non-uniform sampling. It is also of note that time savings may be directly translated into increases in sensitivity per unit time. The </w:t>
      </w:r>
      <w:r w:rsidRPr="00E335C9">
        <w:rPr>
          <w:i/>
          <w:iCs/>
          <w:lang w:val="en-HK"/>
        </w:rPr>
        <w:t>relative sensitivity per unit time</w:t>
      </w:r>
      <w:r w:rsidRPr="00E335C9">
        <w:rPr>
          <w:lang w:val="en-HK"/>
        </w:rPr>
        <w:t>,</w:t>
      </w:r>
      <w:r>
        <w:rPr>
          <w:lang w:val="en-HK"/>
        </w:rPr>
        <w:t xml:space="preserve"> </w:t>
      </w:r>
      <w:r w:rsidRPr="00E335C9">
        <w:rPr>
          <w:i/>
          <w:iCs/>
          <w:lang w:val="en-HK"/>
        </w:rPr>
        <w:t>ε</w:t>
      </w:r>
      <w:r w:rsidRPr="00E335C9">
        <w:rPr>
          <w:i/>
          <w:iCs/>
          <w:vertAlign w:val="subscript"/>
          <w:lang w:val="en-HK"/>
        </w:rPr>
        <w:t>t</w:t>
      </w:r>
      <w:r w:rsidRPr="00E335C9">
        <w:rPr>
          <w:lang w:val="en-HK"/>
        </w:rPr>
        <w:t xml:space="preserve">, of a given module is the product of an </w:t>
      </w:r>
      <w:r w:rsidRPr="00E335C9">
        <w:rPr>
          <w:i/>
          <w:iCs/>
          <w:lang w:val="en-HK"/>
        </w:rPr>
        <w:t>amplitude factor</w:t>
      </w:r>
      <w:r w:rsidRPr="00E335C9">
        <w:rPr>
          <w:lang w:val="en-HK"/>
        </w:rPr>
        <w:t xml:space="preserve"> </w:t>
      </w:r>
      <w:r w:rsidRPr="00E335C9">
        <w:rPr>
          <w:i/>
          <w:iCs/>
          <w:lang w:val="en-HK"/>
        </w:rPr>
        <w:t>R</w:t>
      </w:r>
      <w:r w:rsidRPr="00E335C9">
        <w:rPr>
          <w:vertAlign w:val="subscript"/>
          <w:lang w:val="en-HK"/>
        </w:rPr>
        <w:t>S</w:t>
      </w:r>
      <w:r w:rsidRPr="00E335C9">
        <w:rPr>
          <w:lang w:val="en-HK"/>
        </w:rPr>
        <w:t xml:space="preserve"> indicating the intrinsic sensitivity of a module with respect to a reference experiment, and the square root of a </w:t>
      </w:r>
      <w:r w:rsidRPr="00E335C9">
        <w:rPr>
          <w:i/>
          <w:iCs/>
          <w:lang w:val="en-HK"/>
        </w:rPr>
        <w:t>time-saving factor</w:t>
      </w:r>
      <w:r w:rsidRPr="00E335C9">
        <w:rPr>
          <w:lang w:val="en-HK"/>
        </w:rPr>
        <w:t xml:space="preserve"> </w:t>
      </w:r>
      <w:r w:rsidRPr="00E335C9">
        <w:rPr>
          <w:i/>
          <w:iCs/>
          <w:lang w:val="en-HK"/>
        </w:rPr>
        <w:t>ρ</w:t>
      </w:r>
      <w:r w:rsidRPr="00E335C9">
        <w:rPr>
          <w:i/>
          <w:iCs/>
          <w:vertAlign w:val="subscript"/>
          <w:lang w:val="en-HK"/>
        </w:rPr>
        <w:t>t</w:t>
      </w:r>
      <w:r w:rsidRPr="00E335C9">
        <w:rPr>
          <w:lang w:val="en-HK"/>
        </w:rPr>
        <w:t>, which reflects the decrease in time needed for collection of all spectra.</w:t>
      </w:r>
    </w:p>
    <w:p w14:paraId="03BC83A9" w14:textId="439928B7" w:rsidR="00E335C9" w:rsidRPr="00D10DEE" w:rsidRDefault="00E335C9" w:rsidP="00E335C9">
      <w:pPr>
        <w:pStyle w:val="P1"/>
        <w:ind w:firstLine="425"/>
        <w:rPr>
          <w:lang w:val="en-GB"/>
        </w:rPr>
      </w:pPr>
      <w:r w:rsidRPr="00E335C9">
        <w:rPr>
          <w:lang w:val="en-HK"/>
        </w:rPr>
        <w:t xml:space="preserve">We demonstrate this with the NOAH-4 </w:t>
      </w:r>
      <w:r w:rsidRPr="00737FE3">
        <w:rPr>
          <w:lang w:val="en-HK"/>
        </w:rPr>
        <w:t>S</w:t>
      </w:r>
      <w:r w:rsidRPr="00D10DEE">
        <w:rPr>
          <w:spacing w:val="-80"/>
          <w:position w:val="2"/>
          <w:vertAlign w:val="superscript"/>
          <w:lang w:val="en-HK"/>
        </w:rPr>
        <w:t>+</w:t>
      </w:r>
      <w:r>
        <w:rPr>
          <w:position w:val="-1"/>
          <w:vertAlign w:val="subscript"/>
          <w:lang w:val="en-HK"/>
        </w:rPr>
        <w:t>N</w:t>
      </w:r>
      <w:r w:rsidRPr="00737FE3">
        <w:rPr>
          <w:lang w:val="en-HK"/>
        </w:rPr>
        <w:t>S</w:t>
      </w:r>
      <w:r w:rsidRPr="00D10DEE">
        <w:rPr>
          <w:spacing w:val="-80"/>
          <w:position w:val="2"/>
          <w:vertAlign w:val="superscript"/>
          <w:lang w:val="en-HK"/>
        </w:rPr>
        <w:t>+</w:t>
      </w:r>
      <w:r w:rsidRPr="00D10DEE">
        <w:rPr>
          <w:position w:val="-1"/>
          <w:vertAlign w:val="subscript"/>
          <w:lang w:val="en-HK"/>
        </w:rPr>
        <w:t>2</w:t>
      </w:r>
      <w:r w:rsidRPr="00E335C9">
        <w:rPr>
          <w:lang w:val="en-HK"/>
        </w:rPr>
        <w:t>C</w:t>
      </w:r>
      <w:r>
        <w:rPr>
          <w:lang w:val="en-HK"/>
        </w:rPr>
        <w:t>T</w:t>
      </w:r>
      <w:r w:rsidRPr="00E335C9">
        <w:rPr>
          <w:lang w:val="en-HK"/>
        </w:rPr>
        <w:t xml:space="preserve"> supersequence (experimental time of 17 minutes and 28 seconds), choosing individually acquired versions of the four constituent modules as the reference spectra (total experimental time of 58 minutes and 42 seconds), which gives </w:t>
      </w:r>
      <w:r w:rsidRPr="00E335C9">
        <w:rPr>
          <w:i/>
          <w:iCs/>
          <w:lang w:val="en-HK"/>
        </w:rPr>
        <w:t>ρ</w:t>
      </w:r>
      <w:r w:rsidRPr="00E335C9">
        <w:rPr>
          <w:i/>
          <w:iCs/>
          <w:vertAlign w:val="subscript"/>
          <w:lang w:val="en-HK"/>
        </w:rPr>
        <w:t>t</w:t>
      </w:r>
      <w:r>
        <w:rPr>
          <w:lang w:val="en-HK"/>
        </w:rPr>
        <w:t> </w:t>
      </w:r>
      <w:r w:rsidRPr="00E335C9">
        <w:rPr>
          <w:lang w:val="en-HK"/>
        </w:rPr>
        <w:t>=</w:t>
      </w:r>
      <w:r>
        <w:rPr>
          <w:lang w:val="en-HK"/>
        </w:rPr>
        <w:t> </w:t>
      </w:r>
      <w:r w:rsidRPr="00E335C9">
        <w:rPr>
          <w:lang w:val="en-HK"/>
        </w:rPr>
        <w:t xml:space="preserve">3.36. The amplitude factor </w:t>
      </w:r>
      <w:r w:rsidRPr="00E335C9">
        <w:rPr>
          <w:i/>
          <w:iCs/>
          <w:lang w:val="en-HK"/>
        </w:rPr>
        <w:t>R</w:t>
      </w:r>
      <w:r w:rsidRPr="00E335C9">
        <w:rPr>
          <w:vertAlign w:val="subscript"/>
          <w:lang w:val="en-HK"/>
        </w:rPr>
        <w:t>S</w:t>
      </w:r>
      <w:r w:rsidRPr="00E335C9">
        <w:rPr>
          <w:lang w:val="en-HK"/>
        </w:rPr>
        <w:t xml:space="preserve"> starts off at 1 for the first module, with a slight decrease as the supersequence progresses due to imperfections in magnetisation preservation. Nevertheless, </w:t>
      </w:r>
      <w:r w:rsidRPr="00E335C9">
        <w:rPr>
          <w:i/>
          <w:iCs/>
          <w:lang w:val="en-HK"/>
        </w:rPr>
        <w:t>ε</w:t>
      </w:r>
      <w:r w:rsidRPr="00E335C9">
        <w:rPr>
          <w:i/>
          <w:iCs/>
          <w:vertAlign w:val="subscript"/>
          <w:lang w:val="en-HK"/>
        </w:rPr>
        <w:t>t</w:t>
      </w:r>
      <w:r w:rsidRPr="00E335C9">
        <w:rPr>
          <w:lang w:val="en-HK"/>
        </w:rPr>
        <w:t xml:space="preserve"> remains well above 1 for all four modules (Figure 6), which clearly illustrates the attainable gains in sensitivity per unit time in NOAH sequences where </w:t>
      </w:r>
      <w:r w:rsidRPr="00E335C9">
        <w:rPr>
          <w:i/>
          <w:iCs/>
          <w:lang w:val="en-HK"/>
        </w:rPr>
        <w:t>R</w:t>
      </w:r>
      <w:r w:rsidRPr="00E335C9">
        <w:rPr>
          <w:vertAlign w:val="subscript"/>
          <w:lang w:val="en-HK"/>
        </w:rPr>
        <w:t>S</w:t>
      </w:r>
      <w:r w:rsidRPr="00E335C9">
        <w:rPr>
          <w:lang w:val="en-HK"/>
        </w:rPr>
        <w:t xml:space="preserve"> is not significantly compromised: this is especially important for the heteronuclear modules which are naturally less sensitive. Comparisons against “standard” experiments (such as the CRK seHSQC) lead to similar conclusions (Figure S23).</w:t>
      </w:r>
    </w:p>
    <w:p w14:paraId="7213AC7B" w14:textId="137852CB" w:rsidR="00E335C9" w:rsidRPr="00737FE3" w:rsidRDefault="007C0E79" w:rsidP="00E335C9">
      <w:pPr>
        <w:spacing w:before="360"/>
        <w:jc w:val="center"/>
        <w:rPr>
          <w:rFonts w:ascii="Arial" w:hAnsi="Arial" w:cs="Arial"/>
          <w:color w:val="FF0000"/>
          <w:sz w:val="14"/>
          <w:szCs w:val="16"/>
          <w:lang w:val="en-GB"/>
        </w:rPr>
      </w:pPr>
      <w:r>
        <w:rPr>
          <w:rFonts w:ascii="Arial" w:hAnsi="Arial" w:cs="Arial"/>
          <w:noProof/>
          <w:color w:val="FF0000"/>
          <w:sz w:val="14"/>
          <w:szCs w:val="16"/>
          <w:lang w:val="en-GB"/>
        </w:rPr>
        <w:pict w14:anchorId="58F393C2">
          <v:shape id="Picture 17" o:spid="_x0000_i1027" type="#_x0000_t75" alt="Chart, box and whisker chart&#13;&#10;&#13;&#10;Description automatically generated" style="width:209.75pt;height:126pt;visibility:visible;mso-wrap-style:square;mso-width-percent:0;mso-height-percent:0;mso-width-percent:0;mso-height-percent:0">
            <v:imagedata r:id="rId20" o:title="Chart, box and whisker chart&#13;&#10;&#13;&#10;Description automatically generated"/>
          </v:shape>
        </w:pict>
      </w:r>
    </w:p>
    <w:p w14:paraId="77CCCC76" w14:textId="10A8718F" w:rsidR="00E335C9" w:rsidRPr="00A64A58" w:rsidRDefault="00E335C9" w:rsidP="00E335C9">
      <w:pPr>
        <w:pStyle w:val="SchemeCaption"/>
        <w:spacing w:line="240" w:lineRule="auto"/>
      </w:pPr>
      <w:r>
        <w:rPr>
          <w:b/>
        </w:rPr>
        <w:t>Figure</w:t>
      </w:r>
      <w:r w:rsidRPr="00F0653B">
        <w:rPr>
          <w:b/>
        </w:rPr>
        <w:t xml:space="preserve"> </w:t>
      </w:r>
      <w:r>
        <w:rPr>
          <w:b/>
        </w:rPr>
        <w:t>6</w:t>
      </w:r>
      <w:r w:rsidRPr="00F0653B">
        <w:rPr>
          <w:b/>
        </w:rPr>
        <w:t>.</w:t>
      </w:r>
      <w:r w:rsidRPr="00E335C9">
        <w:t xml:space="preserve"> </w:t>
      </w:r>
      <w:r w:rsidR="00F92770" w:rsidRPr="00F92770">
        <w:rPr>
          <w:lang w:val="en-HK"/>
        </w:rPr>
        <w:t>Relative sensitivities per unit time (</w:t>
      </w:r>
      <w:r w:rsidR="00F92770" w:rsidRPr="00F92770">
        <w:rPr>
          <w:i/>
          <w:iCs/>
          <w:lang w:val="en-HK"/>
        </w:rPr>
        <w:t>ε</w:t>
      </w:r>
      <w:r w:rsidR="00F92770" w:rsidRPr="00F92770">
        <w:rPr>
          <w:i/>
          <w:iCs/>
          <w:vertAlign w:val="subscript"/>
          <w:lang w:val="en-HK"/>
        </w:rPr>
        <w:t>t</w:t>
      </w:r>
      <w:r w:rsidR="00F92770" w:rsidRPr="00F92770">
        <w:rPr>
          <w:lang w:val="en-HK"/>
        </w:rPr>
        <w:t xml:space="preserve">) for the four modules in the </w:t>
      </w:r>
      <w:r w:rsidR="00F92770" w:rsidRPr="00737FE3">
        <w:rPr>
          <w:lang w:val="en-HK"/>
        </w:rPr>
        <w:t>S</w:t>
      </w:r>
      <w:r w:rsidR="00F92770" w:rsidRPr="00D10DEE">
        <w:rPr>
          <w:spacing w:val="-80"/>
          <w:position w:val="2"/>
          <w:vertAlign w:val="superscript"/>
          <w:lang w:val="en-HK"/>
        </w:rPr>
        <w:t>+</w:t>
      </w:r>
      <w:r w:rsidR="00F92770">
        <w:rPr>
          <w:position w:val="-1"/>
          <w:vertAlign w:val="subscript"/>
          <w:lang w:val="en-HK"/>
        </w:rPr>
        <w:t>N</w:t>
      </w:r>
      <w:r w:rsidR="00F92770" w:rsidRPr="00737FE3">
        <w:rPr>
          <w:lang w:val="en-HK"/>
        </w:rPr>
        <w:t>S</w:t>
      </w:r>
      <w:r w:rsidR="00F92770" w:rsidRPr="00D10DEE">
        <w:rPr>
          <w:spacing w:val="-80"/>
          <w:position w:val="2"/>
          <w:vertAlign w:val="superscript"/>
          <w:lang w:val="en-HK"/>
        </w:rPr>
        <w:t>+</w:t>
      </w:r>
      <w:r w:rsidR="00F92770" w:rsidRPr="00D10DEE">
        <w:rPr>
          <w:position w:val="-1"/>
          <w:vertAlign w:val="subscript"/>
          <w:lang w:val="en-HK"/>
        </w:rPr>
        <w:t>2</w:t>
      </w:r>
      <w:r w:rsidR="00F92770" w:rsidRPr="00E335C9">
        <w:rPr>
          <w:lang w:val="en-HK"/>
        </w:rPr>
        <w:t>C</w:t>
      </w:r>
      <w:r w:rsidR="00F92770">
        <w:rPr>
          <w:lang w:val="en-HK"/>
        </w:rPr>
        <w:t>T</w:t>
      </w:r>
      <w:r w:rsidR="00F92770" w:rsidRPr="00F92770">
        <w:rPr>
          <w:lang w:val="en-HK"/>
        </w:rPr>
        <w:t xml:space="preserve"> supersequence (using a TOCSY mixing time of 35</w:t>
      </w:r>
      <w:r w:rsidR="00F92770">
        <w:rPr>
          <w:lang w:val="en-HK"/>
        </w:rPr>
        <w:t> </w:t>
      </w:r>
      <w:r w:rsidR="00F92770" w:rsidRPr="00F92770">
        <w:rPr>
          <w:lang w:val="en-HK"/>
        </w:rPr>
        <w:t>ms). Error bars indicate 95% confidence intervals. The four NOAH modules, individually acquired, were used as the reference spectra (</w:t>
      </w:r>
      <w:r w:rsidR="00F92770" w:rsidRPr="00F92770">
        <w:rPr>
          <w:i/>
          <w:iCs/>
          <w:lang w:val="en-HK"/>
        </w:rPr>
        <w:t>ρ</w:t>
      </w:r>
      <w:r w:rsidR="00F92770" w:rsidRPr="00F92770">
        <w:rPr>
          <w:i/>
          <w:iCs/>
          <w:vertAlign w:val="subscript"/>
          <w:lang w:val="en-HK"/>
        </w:rPr>
        <w:t>t</w:t>
      </w:r>
      <w:r w:rsidR="00F92770">
        <w:rPr>
          <w:lang w:val="en-HK"/>
        </w:rPr>
        <w:t> </w:t>
      </w:r>
      <w:r w:rsidR="00F92770" w:rsidRPr="00F92770">
        <w:rPr>
          <w:lang w:val="en-HK"/>
        </w:rPr>
        <w:t>=</w:t>
      </w:r>
      <w:r w:rsidR="00F92770">
        <w:rPr>
          <w:lang w:val="en-HK"/>
        </w:rPr>
        <w:t> </w:t>
      </w:r>
      <w:r w:rsidR="00F92770" w:rsidRPr="00F92770">
        <w:rPr>
          <w:lang w:val="en-HK"/>
        </w:rPr>
        <w:t>3.36). Spectra were obtained on a 700</w:t>
      </w:r>
      <w:r w:rsidR="00F92770">
        <w:rPr>
          <w:lang w:val="en-HK"/>
        </w:rPr>
        <w:t> </w:t>
      </w:r>
      <w:r w:rsidR="00F92770" w:rsidRPr="00F92770">
        <w:rPr>
          <w:lang w:val="en-HK"/>
        </w:rPr>
        <w:t>MHz Bruker AV III equipped with a TCI H/C/N cryoprobe; the sample used was 50</w:t>
      </w:r>
      <w:r w:rsidR="00F92770">
        <w:rPr>
          <w:lang w:val="en-HK"/>
        </w:rPr>
        <w:t> </w:t>
      </w:r>
      <w:r w:rsidR="00F92770" w:rsidRPr="00F92770">
        <w:rPr>
          <w:lang w:val="en-HK"/>
        </w:rPr>
        <w:t>mM zolmitriptan in DMSO-</w:t>
      </w:r>
      <w:r w:rsidR="00F92770" w:rsidRPr="00F92770">
        <w:rPr>
          <w:i/>
          <w:iCs/>
          <w:lang w:val="en-HK"/>
        </w:rPr>
        <w:t>d</w:t>
      </w:r>
      <w:r w:rsidR="00F92770" w:rsidRPr="00F92770">
        <w:rPr>
          <w:vertAlign w:val="subscript"/>
          <w:lang w:val="en-HK"/>
        </w:rPr>
        <w:t>6</w:t>
      </w:r>
      <w:r w:rsidR="00F92770" w:rsidRPr="00F92770">
        <w:rPr>
          <w:lang w:val="en-HK"/>
        </w:rPr>
        <w:t>.</w:t>
      </w:r>
    </w:p>
    <w:p w14:paraId="665B3D1B" w14:textId="77777777" w:rsidR="00854A3E" w:rsidRPr="00F0653B" w:rsidRDefault="00854A3E" w:rsidP="00854A3E">
      <w:pPr>
        <w:pStyle w:val="H1"/>
      </w:pPr>
      <w:r w:rsidRPr="00F0653B">
        <w:t>Conclusion</w:t>
      </w:r>
    </w:p>
    <w:p w14:paraId="554420C7" w14:textId="44345BBA" w:rsidR="00D80821" w:rsidRPr="00F0653B" w:rsidRDefault="00F92770" w:rsidP="00D80821">
      <w:pPr>
        <w:pStyle w:val="P1"/>
        <w:rPr>
          <w:lang w:val="en-GB"/>
        </w:rPr>
      </w:pPr>
      <w:r w:rsidRPr="00F92770">
        <w:rPr>
          <w:lang w:val="en-GB"/>
        </w:rPr>
        <w:t>The new seHSQC and HSQC-TOCSY implementations add to the preexisting variety of NOAH modules, expanding the number of plausible NOAH supersequences tailored for small molecule characterisation. The controlled manipulation of all proton magnetisation reservoirs present within a sample is required for the success of these modules within nested experiments. We have demonstrated the optimisation of the individual HSQC-based modules and their combinations to further enhance the diversity of NOAH supersequences for efficient data collection.</w:t>
      </w:r>
    </w:p>
    <w:p w14:paraId="31AA68AE" w14:textId="77777777" w:rsidR="007D2ED9" w:rsidRPr="00F0653B" w:rsidRDefault="000E76B8" w:rsidP="000E76B8">
      <w:pPr>
        <w:pStyle w:val="HExperimentalSection"/>
        <w:rPr>
          <w:lang w:val="en-GB"/>
        </w:rPr>
      </w:pPr>
      <w:r w:rsidRPr="00F0653B">
        <w:rPr>
          <w:lang w:val="en-GB"/>
        </w:rPr>
        <w:t>Experimental Section</w:t>
      </w:r>
    </w:p>
    <w:p w14:paraId="72D0A863" w14:textId="399B141C" w:rsidR="00F92770" w:rsidRDefault="00F92770" w:rsidP="00F92770">
      <w:pPr>
        <w:pStyle w:val="ExperimentalSection"/>
      </w:pPr>
      <w:r>
        <w:lastRenderedPageBreak/>
        <w:t xml:space="preserve">All spectra were recorded on a Bruker AV III NMR spectrometer operating at 700 MHz </w:t>
      </w:r>
      <w:r w:rsidRPr="00F92770">
        <w:rPr>
          <w:vertAlign w:val="superscript"/>
        </w:rPr>
        <w:t>1</w:t>
      </w:r>
      <w:r>
        <w:t xml:space="preserve">H frequency equipped with a TCI H/C/N cryoprobe. Unless otherwise specified, spectra were recorded with 16 dummy scans, 2 scans per </w:t>
      </w:r>
      <w:r w:rsidRPr="00F92770">
        <w:rPr>
          <w:i/>
          <w:iCs/>
        </w:rPr>
        <w:t>t</w:t>
      </w:r>
      <w:r w:rsidRPr="00F92770">
        <w:rPr>
          <w:vertAlign w:val="subscript"/>
        </w:rPr>
        <w:t>1</w:t>
      </w:r>
      <w:r>
        <w:t xml:space="preserve"> increment, 256 </w:t>
      </w:r>
      <w:r w:rsidRPr="00F92770">
        <w:rPr>
          <w:i/>
          <w:iCs/>
        </w:rPr>
        <w:t>t</w:t>
      </w:r>
      <w:r w:rsidRPr="00F92770">
        <w:rPr>
          <w:vertAlign w:val="subscript"/>
        </w:rPr>
        <w:t>1</w:t>
      </w:r>
      <w:r>
        <w:t xml:space="preserve"> increments per module, and a 1.5 s recovery delay. 1024 points were recorded in each FID, leading to an acquisition time of 60.8–73.1ms depending on the </w:t>
      </w:r>
      <w:r w:rsidRPr="00F92770">
        <w:rPr>
          <w:vertAlign w:val="superscript"/>
        </w:rPr>
        <w:t>1</w:t>
      </w:r>
      <w:r>
        <w:t xml:space="preserve">H spectral width (10–12 ppm). The delays in the HSQC sequences were optimised for </w:t>
      </w:r>
      <w:r w:rsidRPr="00F92770">
        <w:rPr>
          <w:vertAlign w:val="superscript"/>
        </w:rPr>
        <w:t>1</w:t>
      </w:r>
      <w:r w:rsidRPr="00F92770">
        <w:rPr>
          <w:i/>
          <w:iCs/>
        </w:rPr>
        <w:t>J</w:t>
      </w:r>
      <w:r w:rsidRPr="00F92770">
        <w:rPr>
          <w:vertAlign w:val="subscript"/>
        </w:rPr>
        <w:t>CH</w:t>
      </w:r>
      <w:r>
        <w:t xml:space="preserve"> = 145 Hz and </w:t>
      </w:r>
      <w:r w:rsidRPr="00F92770">
        <w:rPr>
          <w:vertAlign w:val="superscript"/>
        </w:rPr>
        <w:t>1</w:t>
      </w:r>
      <w:r w:rsidRPr="00F92770">
        <w:rPr>
          <w:i/>
          <w:iCs/>
        </w:rPr>
        <w:t>J</w:t>
      </w:r>
      <w:r w:rsidRPr="00F92770">
        <w:rPr>
          <w:vertAlign w:val="subscript"/>
        </w:rPr>
        <w:t>NH</w:t>
      </w:r>
      <w:r>
        <w:t> = 90 Hz respectively, and the CLIP-COSY mixing delay (denoted by Δ in the original work</w:t>
      </w:r>
      <w:r w:rsidRPr="00F92770">
        <w:rPr>
          <w:vertAlign w:val="superscript"/>
        </w:rPr>
        <w:t>[12]</w:t>
      </w:r>
      <w:r>
        <w:t xml:space="preserve">) was set to 16.7 ms, corresponding to a nominal </w:t>
      </w:r>
      <w:r w:rsidRPr="00F92770">
        <w:rPr>
          <w:i/>
          <w:iCs/>
        </w:rPr>
        <w:t>J</w:t>
      </w:r>
      <w:r w:rsidRPr="00F92770">
        <w:rPr>
          <w:vertAlign w:val="subscript"/>
        </w:rPr>
        <w:t>HH</w:t>
      </w:r>
      <w:r>
        <w:t xml:space="preserve"> value of 30 Hz). DIPSI-2 mixing in the HSQC-TOCSY and TOCSY was applied with a </w:t>
      </w:r>
      <w:r w:rsidRPr="00F92770">
        <w:rPr>
          <w:i/>
          <w:iCs/>
        </w:rPr>
        <w:t>B</w:t>
      </w:r>
      <w:r w:rsidRPr="00F92770">
        <w:rPr>
          <w:vertAlign w:val="subscript"/>
        </w:rPr>
        <w:t>1</w:t>
      </w:r>
      <w:r>
        <w:t xml:space="preserve"> amplitude of 10 kHz.</w:t>
      </w:r>
    </w:p>
    <w:p w14:paraId="717EB4BF" w14:textId="7A0E0CC3" w:rsidR="001F45C3" w:rsidRPr="00F0653B" w:rsidRDefault="00F92770" w:rsidP="00F92770">
      <w:pPr>
        <w:pStyle w:val="ExperimentalSection"/>
      </w:pPr>
      <w:r>
        <w:t xml:space="preserve">All NOAH data were processed using the </w:t>
      </w:r>
      <w:r w:rsidRPr="00F92770">
        <w:rPr>
          <w:rFonts w:ascii="Consolas" w:hAnsi="Consolas" w:cs="Consolas"/>
        </w:rPr>
        <w:t>splitx_au</w:t>
      </w:r>
      <w:r>
        <w:t xml:space="preserve"> AU programme, available in the standard Bruker TopSpin software, which separates the individual modules into different datasets; these were then individually processed with </w:t>
      </w:r>
      <w:r w:rsidRPr="00F92770">
        <w:rPr>
          <w:rFonts w:ascii="Consolas" w:hAnsi="Consolas" w:cs="Consolas"/>
        </w:rPr>
        <w:t>noah_EXPT</w:t>
      </w:r>
      <w:r>
        <w:t xml:space="preserve"> AU programmes, which define other processing parameters such as window functions. All datasets were linear predicted up to 512 complex points in </w:t>
      </w:r>
      <w:r w:rsidRPr="00F92770">
        <w:rPr>
          <w:i/>
          <w:iCs/>
        </w:rPr>
        <w:t>f</w:t>
      </w:r>
      <w:r w:rsidRPr="00F92770">
        <w:rPr>
          <w:vertAlign w:val="subscript"/>
        </w:rPr>
        <w:t>1</w:t>
      </w:r>
      <w:r>
        <w:t xml:space="preserve">, then zero-filled to 1024 and 2048 complex points in </w:t>
      </w:r>
      <w:r w:rsidRPr="00F92770">
        <w:rPr>
          <w:i/>
          <w:iCs/>
        </w:rPr>
        <w:t>f</w:t>
      </w:r>
      <w:r w:rsidRPr="00F92770">
        <w:rPr>
          <w:vertAlign w:val="subscript"/>
        </w:rPr>
        <w:t>1</w:t>
      </w:r>
      <w:r>
        <w:t xml:space="preserve"> and </w:t>
      </w:r>
      <w:r w:rsidRPr="00F92770">
        <w:rPr>
          <w:i/>
          <w:iCs/>
        </w:rPr>
        <w:t>f</w:t>
      </w:r>
      <w:r w:rsidRPr="00F92770">
        <w:rPr>
          <w:vertAlign w:val="subscript"/>
        </w:rPr>
        <w:t>2</w:t>
      </w:r>
      <w:r>
        <w:t xml:space="preserve"> respectively. NUS experiments, such as that in Figure S21, can be set up using a new </w:t>
      </w:r>
      <w:r w:rsidRPr="00F92770">
        <w:rPr>
          <w:rFonts w:ascii="Consolas" w:hAnsi="Consolas" w:cs="Consolas"/>
        </w:rPr>
        <w:t>noah_nus2.py</w:t>
      </w:r>
      <w:r>
        <w:t xml:space="preserve"> Python script. The pulse sequences used here, all AU processing scripts, as well as the NUS Python script are available from the authors upon request, and will also be made available via the online Bruker User Library.</w:t>
      </w:r>
    </w:p>
    <w:p w14:paraId="24E905EA" w14:textId="080C8CF4" w:rsidR="00E4350D" w:rsidRPr="00F0653B" w:rsidRDefault="00E4350D" w:rsidP="00E4350D">
      <w:pPr>
        <w:pStyle w:val="HAcknowledgements"/>
        <w:rPr>
          <w:color w:val="FF0000"/>
        </w:rPr>
      </w:pPr>
      <w:r w:rsidRPr="00F0653B">
        <w:t>Acknowledgements</w:t>
      </w:r>
    </w:p>
    <w:p w14:paraId="1A94A5AC" w14:textId="02932891" w:rsidR="00E4350D" w:rsidRPr="00F0653B" w:rsidRDefault="00F92770" w:rsidP="00EB27E9">
      <w:pPr>
        <w:pStyle w:val="Acknowledgements"/>
        <w:rPr>
          <w:lang w:val="en-GB"/>
        </w:rPr>
      </w:pPr>
      <w:r w:rsidRPr="00F92770">
        <w:rPr>
          <w:lang w:val="en-GB"/>
        </w:rPr>
        <w:t xml:space="preserve">J.R.J.Y. thanks the Clarendon Fund (University of Oxford) and the EPSRC Centre for Doctoral Training in Synthesis for Biology and Medicine (EP/L015838/1) for a studentship, generously supported by AstraZeneca, Diamond Light Source, Defence Science and Technology Laboratory, Evotec, GlaxoSmithKline, Janssen, Novartis, Pfizer, Syngenta, Takeda, UCB, and Vertex. </w:t>
      </w:r>
      <w:r w:rsidR="007E13F7" w:rsidRPr="007E13F7">
        <w:rPr>
          <w:color w:val="FF0000"/>
          <w:lang w:val="en-GB"/>
        </w:rPr>
        <w:t>Other acknowledgements?</w:t>
      </w:r>
    </w:p>
    <w:p w14:paraId="53A46BC9" w14:textId="1C9FD8F5" w:rsidR="004556E1" w:rsidRPr="00F0653B" w:rsidRDefault="00F45722" w:rsidP="00F45722">
      <w:pPr>
        <w:pStyle w:val="Keywords"/>
      </w:pPr>
      <w:r w:rsidRPr="00F0653B">
        <w:rPr>
          <w:b/>
        </w:rPr>
        <w:t>Keywords:</w:t>
      </w:r>
      <w:r w:rsidRPr="00F0653B">
        <w:t xml:space="preserve"> </w:t>
      </w:r>
      <w:r w:rsidR="007E13F7">
        <w:t>NMR spectroscopy</w:t>
      </w:r>
      <w:r w:rsidRPr="00F0653B">
        <w:t xml:space="preserve"> • </w:t>
      </w:r>
      <w:r w:rsidR="007E13F7">
        <w:t>Analytical methods</w:t>
      </w:r>
      <w:r w:rsidRPr="00F0653B">
        <w:t xml:space="preserve"> • </w:t>
      </w:r>
      <w:r w:rsidRPr="007E13F7">
        <w:rPr>
          <w:color w:val="FF0000"/>
        </w:rPr>
        <w:t>keyword 3 • keyword 4 • keyword 5</w:t>
      </w:r>
    </w:p>
    <w:p w14:paraId="28CE066A" w14:textId="2EE8E711" w:rsidR="007E13F7" w:rsidRPr="00C911A0" w:rsidRDefault="00A33868" w:rsidP="007E13F7">
      <w:pPr>
        <w:pStyle w:val="References"/>
        <w:rPr>
          <w:color w:val="000000"/>
          <w:lang w:val="en-HK"/>
        </w:rPr>
      </w:pPr>
      <w:r w:rsidRPr="00F0653B">
        <w:t>[1]</w:t>
      </w:r>
      <w:r w:rsidRPr="00F0653B">
        <w:tab/>
      </w:r>
      <w:r w:rsidR="007E13F7" w:rsidRPr="00C911A0">
        <w:rPr>
          <w:color w:val="000000"/>
        </w:rPr>
        <w:t xml:space="preserve">a) P. Schanda, Ē. Kupče, B. Brutscher, </w:t>
      </w:r>
      <w:r w:rsidR="007E13F7" w:rsidRPr="00C911A0">
        <w:rPr>
          <w:i/>
          <w:iCs/>
          <w:color w:val="000000"/>
        </w:rPr>
        <w:t>J. Biomol. NMR</w:t>
      </w:r>
      <w:r w:rsidR="007E13F7" w:rsidRPr="00C911A0">
        <w:rPr>
          <w:color w:val="000000"/>
        </w:rPr>
        <w:t xml:space="preserve"> </w:t>
      </w:r>
      <w:r w:rsidR="007E13F7" w:rsidRPr="00C911A0">
        <w:rPr>
          <w:b/>
          <w:bCs/>
          <w:color w:val="000000"/>
        </w:rPr>
        <w:t>2005</w:t>
      </w:r>
      <w:r w:rsidR="007E13F7" w:rsidRPr="00C911A0">
        <w:rPr>
          <w:color w:val="000000"/>
        </w:rPr>
        <w:t xml:space="preserve">, </w:t>
      </w:r>
      <w:r w:rsidR="007E13F7" w:rsidRPr="00C911A0">
        <w:rPr>
          <w:i/>
          <w:iCs/>
          <w:color w:val="000000"/>
        </w:rPr>
        <w:t>33</w:t>
      </w:r>
      <w:r w:rsidR="007E13F7" w:rsidRPr="00C911A0">
        <w:rPr>
          <w:color w:val="000000"/>
        </w:rPr>
        <w:t xml:space="preserve">, 199–211; b) Ē. Kupče, R. Freeman, </w:t>
      </w:r>
      <w:r w:rsidR="007E13F7" w:rsidRPr="00C911A0">
        <w:rPr>
          <w:i/>
          <w:iCs/>
          <w:color w:val="000000"/>
        </w:rPr>
        <w:t>Magn. Reson. Chem.</w:t>
      </w:r>
      <w:r w:rsidR="007E13F7" w:rsidRPr="00C911A0">
        <w:rPr>
          <w:color w:val="000000"/>
        </w:rPr>
        <w:t xml:space="preserve"> </w:t>
      </w:r>
      <w:r w:rsidR="007E13F7" w:rsidRPr="00C911A0">
        <w:rPr>
          <w:b/>
          <w:bCs/>
          <w:color w:val="000000"/>
        </w:rPr>
        <w:t>2007</w:t>
      </w:r>
      <w:r w:rsidR="007E13F7" w:rsidRPr="00C911A0">
        <w:rPr>
          <w:color w:val="000000"/>
        </w:rPr>
        <w:t xml:space="preserve">, </w:t>
      </w:r>
      <w:r w:rsidR="007E13F7" w:rsidRPr="00C911A0">
        <w:rPr>
          <w:i/>
          <w:iCs/>
          <w:color w:val="000000"/>
        </w:rPr>
        <w:t>45</w:t>
      </w:r>
      <w:r w:rsidR="007E13F7" w:rsidRPr="00C911A0">
        <w:rPr>
          <w:color w:val="000000"/>
        </w:rPr>
        <w:t xml:space="preserve">, 2–4; c) J. Furrer, </w:t>
      </w:r>
      <w:r w:rsidR="007E13F7" w:rsidRPr="00C911A0">
        <w:rPr>
          <w:i/>
          <w:iCs/>
          <w:color w:val="000000"/>
        </w:rPr>
        <w:t>Chem. Commun.</w:t>
      </w:r>
      <w:r w:rsidR="007E13F7" w:rsidRPr="00C911A0">
        <w:rPr>
          <w:color w:val="000000"/>
        </w:rPr>
        <w:t xml:space="preserve"> </w:t>
      </w:r>
      <w:r w:rsidR="007E13F7" w:rsidRPr="00C911A0">
        <w:rPr>
          <w:b/>
          <w:bCs/>
          <w:color w:val="000000"/>
        </w:rPr>
        <w:t>2010</w:t>
      </w:r>
      <w:r w:rsidR="007E13F7" w:rsidRPr="00C911A0">
        <w:rPr>
          <w:color w:val="000000"/>
        </w:rPr>
        <w:t xml:space="preserve">, </w:t>
      </w:r>
      <w:r w:rsidR="007E13F7" w:rsidRPr="00C911A0">
        <w:rPr>
          <w:i/>
          <w:iCs/>
          <w:color w:val="000000"/>
        </w:rPr>
        <w:t>46</w:t>
      </w:r>
      <w:r w:rsidR="007E13F7" w:rsidRPr="00C911A0">
        <w:rPr>
          <w:color w:val="000000"/>
        </w:rPr>
        <w:t xml:space="preserve">, 3396–3398; d) D. Schulze-Sünninghausen, J. Becker, B. Luy, </w:t>
      </w:r>
      <w:r w:rsidR="007E13F7" w:rsidRPr="00C911A0">
        <w:rPr>
          <w:i/>
          <w:iCs/>
          <w:color w:val="000000"/>
        </w:rPr>
        <w:t>J. Am. Chem. Soc.</w:t>
      </w:r>
      <w:r w:rsidR="007E13F7" w:rsidRPr="00C911A0">
        <w:rPr>
          <w:color w:val="000000"/>
        </w:rPr>
        <w:t xml:space="preserve"> </w:t>
      </w:r>
      <w:r w:rsidR="007E13F7" w:rsidRPr="00C911A0">
        <w:rPr>
          <w:b/>
          <w:bCs/>
          <w:color w:val="000000"/>
        </w:rPr>
        <w:t>2014</w:t>
      </w:r>
      <w:r w:rsidR="007E13F7" w:rsidRPr="00C911A0">
        <w:rPr>
          <w:color w:val="000000"/>
        </w:rPr>
        <w:t xml:space="preserve">, </w:t>
      </w:r>
      <w:r w:rsidR="007E13F7" w:rsidRPr="00C911A0">
        <w:rPr>
          <w:i/>
          <w:iCs/>
          <w:color w:val="000000"/>
        </w:rPr>
        <w:t>136</w:t>
      </w:r>
      <w:r w:rsidR="007E13F7" w:rsidRPr="00C911A0">
        <w:rPr>
          <w:color w:val="000000"/>
        </w:rPr>
        <w:t xml:space="preserve">, 1242–1245; e) D. Schulze-Sünninghausen, J. Becker, M. R. M. Koos, B. Luy, </w:t>
      </w:r>
      <w:r w:rsidR="007E13F7" w:rsidRPr="00C911A0">
        <w:rPr>
          <w:i/>
          <w:iCs/>
          <w:color w:val="000000"/>
        </w:rPr>
        <w:t>J. Magn. Reson.</w:t>
      </w:r>
      <w:r w:rsidR="007E13F7" w:rsidRPr="00C911A0">
        <w:rPr>
          <w:color w:val="000000"/>
        </w:rPr>
        <w:t xml:space="preserve"> </w:t>
      </w:r>
      <w:r w:rsidR="007E13F7" w:rsidRPr="00C911A0">
        <w:rPr>
          <w:b/>
          <w:bCs/>
          <w:color w:val="000000"/>
        </w:rPr>
        <w:t>2017</w:t>
      </w:r>
      <w:r w:rsidR="007E13F7" w:rsidRPr="00C911A0">
        <w:rPr>
          <w:color w:val="000000"/>
        </w:rPr>
        <w:t>,</w:t>
      </w:r>
      <w:r w:rsidR="007E13F7" w:rsidRPr="00C911A0">
        <w:rPr>
          <w:i/>
          <w:color w:val="000000"/>
          <w:lang w:val="en-HK"/>
        </w:rPr>
        <w:t xml:space="preserve"> 281</w:t>
      </w:r>
      <w:r w:rsidR="007E13F7" w:rsidRPr="00C911A0">
        <w:rPr>
          <w:color w:val="000000"/>
          <w:lang w:val="en-HK"/>
        </w:rPr>
        <w:t xml:space="preserve">, 151–161; f) M. R. M. Koos, B. Luy, </w:t>
      </w:r>
      <w:r w:rsidR="007E13F7" w:rsidRPr="00C911A0">
        <w:rPr>
          <w:i/>
          <w:color w:val="000000"/>
          <w:lang w:val="en-HK"/>
        </w:rPr>
        <w:t xml:space="preserve">J. Magn. Reson. </w:t>
      </w:r>
      <w:r w:rsidR="007E13F7" w:rsidRPr="00C911A0">
        <w:rPr>
          <w:b/>
          <w:color w:val="000000"/>
          <w:lang w:val="en-HK"/>
        </w:rPr>
        <w:t>2019</w:t>
      </w:r>
      <w:r w:rsidR="007E13F7" w:rsidRPr="00C911A0">
        <w:rPr>
          <w:color w:val="000000"/>
          <w:lang w:val="en-HK"/>
        </w:rPr>
        <w:t xml:space="preserve">, </w:t>
      </w:r>
      <w:r w:rsidR="007E13F7" w:rsidRPr="00C911A0">
        <w:rPr>
          <w:i/>
          <w:color w:val="000000"/>
          <w:lang w:val="en-HK"/>
        </w:rPr>
        <w:t>300</w:t>
      </w:r>
      <w:r w:rsidR="007E13F7" w:rsidRPr="00C911A0">
        <w:rPr>
          <w:color w:val="000000"/>
          <w:lang w:val="en-HK"/>
        </w:rPr>
        <w:t xml:space="preserve">, 61–75; g) J. Becker, M. R. M. Koos, D. Schulze-Sünninghausen, B. Luy, </w:t>
      </w:r>
      <w:r w:rsidR="007E13F7" w:rsidRPr="00C911A0">
        <w:rPr>
          <w:i/>
          <w:color w:val="000000"/>
          <w:lang w:val="en-HK"/>
        </w:rPr>
        <w:t xml:space="preserve">J. Magn. Reson. </w:t>
      </w:r>
      <w:r w:rsidR="007E13F7" w:rsidRPr="00C911A0">
        <w:rPr>
          <w:b/>
          <w:color w:val="000000"/>
          <w:lang w:val="en-HK"/>
        </w:rPr>
        <w:t>2019</w:t>
      </w:r>
      <w:r w:rsidR="007E13F7" w:rsidRPr="00C911A0">
        <w:rPr>
          <w:color w:val="000000"/>
          <w:lang w:val="en-HK"/>
        </w:rPr>
        <w:t xml:space="preserve">, </w:t>
      </w:r>
      <w:r w:rsidR="007E13F7" w:rsidRPr="00C911A0">
        <w:rPr>
          <w:i/>
          <w:color w:val="000000"/>
          <w:lang w:val="en-HK"/>
        </w:rPr>
        <w:t>300</w:t>
      </w:r>
      <w:r w:rsidR="007E13F7" w:rsidRPr="00C911A0">
        <w:rPr>
          <w:color w:val="000000"/>
          <w:lang w:val="en-HK"/>
        </w:rPr>
        <w:t>, 76–83.</w:t>
      </w:r>
    </w:p>
    <w:p w14:paraId="5EB8A53C" w14:textId="7DB470C5" w:rsidR="00C6667A" w:rsidRPr="00C911A0" w:rsidRDefault="007E13F7" w:rsidP="00C6667A">
      <w:pPr>
        <w:pStyle w:val="References"/>
        <w:rPr>
          <w:color w:val="000000"/>
          <w:lang w:val="en-HK"/>
        </w:rPr>
      </w:pPr>
      <w:r w:rsidRPr="00C911A0">
        <w:rPr>
          <w:color w:val="000000"/>
          <w:lang w:val="en-HK"/>
        </w:rPr>
        <w:t>[2]</w:t>
      </w:r>
      <w:r w:rsidRPr="00C911A0">
        <w:rPr>
          <w:color w:val="000000"/>
          <w:lang w:val="en-HK"/>
        </w:rPr>
        <w:tab/>
        <w:t xml:space="preserve">a) L. Frydman, T. Scherf, A. Lupulescu, </w:t>
      </w:r>
      <w:r w:rsidRPr="00C911A0">
        <w:rPr>
          <w:i/>
          <w:color w:val="000000"/>
          <w:lang w:val="en-HK"/>
        </w:rPr>
        <w:t xml:space="preserve">Proc. Natl. Acad. Sci. U. S. A. </w:t>
      </w:r>
      <w:r w:rsidRPr="00C911A0">
        <w:rPr>
          <w:b/>
          <w:color w:val="000000"/>
          <w:lang w:val="en-HK"/>
        </w:rPr>
        <w:t>2002</w:t>
      </w:r>
      <w:r w:rsidRPr="00C911A0">
        <w:rPr>
          <w:color w:val="000000"/>
          <w:lang w:val="en-HK"/>
        </w:rPr>
        <w:t xml:space="preserve">, </w:t>
      </w:r>
      <w:r w:rsidRPr="00C911A0">
        <w:rPr>
          <w:i/>
          <w:color w:val="000000"/>
          <w:lang w:val="en-HK"/>
        </w:rPr>
        <w:t>99</w:t>
      </w:r>
      <w:r w:rsidRPr="00C911A0">
        <w:rPr>
          <w:color w:val="000000"/>
          <w:lang w:val="en-HK"/>
        </w:rPr>
        <w:t xml:space="preserve">, 15858–15862; b) P. Pelupessy, </w:t>
      </w:r>
      <w:r w:rsidRPr="00C911A0">
        <w:rPr>
          <w:i/>
          <w:color w:val="000000"/>
          <w:lang w:val="en-HK"/>
        </w:rPr>
        <w:t xml:space="preserve">J. Am. Chem. Soc. </w:t>
      </w:r>
      <w:r w:rsidRPr="00C911A0">
        <w:rPr>
          <w:b/>
          <w:color w:val="000000"/>
          <w:lang w:val="en-HK"/>
        </w:rPr>
        <w:t>2003</w:t>
      </w:r>
      <w:r w:rsidRPr="00C911A0">
        <w:rPr>
          <w:color w:val="000000"/>
          <w:lang w:val="en-HK"/>
        </w:rPr>
        <w:t xml:space="preserve">, </w:t>
      </w:r>
      <w:r w:rsidRPr="00C911A0">
        <w:rPr>
          <w:i/>
          <w:color w:val="000000"/>
          <w:lang w:val="en-HK"/>
        </w:rPr>
        <w:t>125</w:t>
      </w:r>
      <w:r w:rsidRPr="00C911A0">
        <w:rPr>
          <w:color w:val="000000"/>
          <w:lang w:val="en-HK"/>
        </w:rPr>
        <w:t xml:space="preserve">, 12345–12350; c) L. Frydman, A. Lupulescu, T. Scherf, </w:t>
      </w:r>
      <w:r w:rsidRPr="00C911A0">
        <w:rPr>
          <w:i/>
          <w:color w:val="000000"/>
          <w:lang w:val="en-HK"/>
        </w:rPr>
        <w:t xml:space="preserve">J. Am. Chem. Soc. </w:t>
      </w:r>
      <w:r w:rsidRPr="00C911A0">
        <w:rPr>
          <w:b/>
          <w:color w:val="000000"/>
          <w:lang w:val="en-HK"/>
        </w:rPr>
        <w:t>2003</w:t>
      </w:r>
      <w:r w:rsidRPr="00C911A0">
        <w:rPr>
          <w:color w:val="000000"/>
          <w:lang w:val="en-HK"/>
        </w:rPr>
        <w:t xml:space="preserve">, </w:t>
      </w:r>
      <w:r w:rsidRPr="00C911A0">
        <w:rPr>
          <w:i/>
          <w:color w:val="000000"/>
          <w:lang w:val="en-HK"/>
        </w:rPr>
        <w:t>125</w:t>
      </w:r>
      <w:r w:rsidRPr="00C911A0">
        <w:rPr>
          <w:color w:val="000000"/>
          <w:lang w:val="en-HK"/>
        </w:rPr>
        <w:t xml:space="preserve">, 9204–9217; d) M. Gal, M. Mishkovsky, L. Frydman, </w:t>
      </w:r>
      <w:r w:rsidRPr="00C911A0">
        <w:rPr>
          <w:i/>
          <w:color w:val="000000"/>
          <w:lang w:val="en-HK"/>
        </w:rPr>
        <w:t xml:space="preserve">J. Am. Chem. Soc. </w:t>
      </w:r>
      <w:r w:rsidRPr="00C911A0">
        <w:rPr>
          <w:b/>
          <w:color w:val="000000"/>
          <w:lang w:val="en-HK"/>
        </w:rPr>
        <w:t>2006</w:t>
      </w:r>
      <w:r w:rsidRPr="00C911A0">
        <w:rPr>
          <w:color w:val="000000"/>
          <w:lang w:val="en-HK"/>
        </w:rPr>
        <w:t xml:space="preserve">, </w:t>
      </w:r>
      <w:r w:rsidRPr="00C911A0">
        <w:rPr>
          <w:i/>
          <w:color w:val="000000"/>
          <w:lang w:val="en-HK"/>
        </w:rPr>
        <w:t>128</w:t>
      </w:r>
      <w:r w:rsidRPr="00C911A0">
        <w:rPr>
          <w:color w:val="000000"/>
          <w:lang w:val="en-HK"/>
        </w:rPr>
        <w:t xml:space="preserve">, 951–956; e) P. Giraudeau, Y. Shrot, L. Frydman, </w:t>
      </w:r>
      <w:r w:rsidRPr="00C911A0">
        <w:rPr>
          <w:i/>
          <w:color w:val="000000"/>
          <w:lang w:val="en-HK"/>
        </w:rPr>
        <w:t xml:space="preserve">J. Am. Chem. Soc. </w:t>
      </w:r>
      <w:r w:rsidRPr="00C911A0">
        <w:rPr>
          <w:b/>
          <w:color w:val="000000"/>
          <w:lang w:val="en-HK"/>
        </w:rPr>
        <w:t>2009</w:t>
      </w:r>
      <w:r w:rsidRPr="00C911A0">
        <w:rPr>
          <w:color w:val="000000"/>
          <w:lang w:val="en-HK"/>
        </w:rPr>
        <w:t xml:space="preserve">, </w:t>
      </w:r>
      <w:r w:rsidRPr="00C911A0">
        <w:rPr>
          <w:i/>
          <w:color w:val="000000"/>
          <w:lang w:val="en-HK"/>
        </w:rPr>
        <w:t>131</w:t>
      </w:r>
      <w:r w:rsidRPr="00C911A0">
        <w:rPr>
          <w:color w:val="000000"/>
          <w:lang w:val="en-HK"/>
        </w:rPr>
        <w:t xml:space="preserve">, 13902–13903; f) A. Herrera, E. Fernández-Valle, R. Martínez-Álvarez, D. Molero, Z. D. Pardo, E. Sáez, M. Gal, </w:t>
      </w:r>
      <w:r w:rsidRPr="00C911A0">
        <w:rPr>
          <w:i/>
          <w:color w:val="000000"/>
          <w:lang w:val="en-HK"/>
        </w:rPr>
        <w:t xml:space="preserve">Angew. Chem. Int. Ed. </w:t>
      </w:r>
      <w:r w:rsidRPr="00C911A0">
        <w:rPr>
          <w:b/>
          <w:color w:val="000000"/>
          <w:lang w:val="en-HK"/>
        </w:rPr>
        <w:t>2009</w:t>
      </w:r>
      <w:r w:rsidRPr="00C911A0">
        <w:rPr>
          <w:color w:val="000000"/>
          <w:lang w:val="en-HK"/>
        </w:rPr>
        <w:t xml:space="preserve">, </w:t>
      </w:r>
      <w:r w:rsidRPr="00C911A0">
        <w:rPr>
          <w:i/>
          <w:color w:val="000000"/>
          <w:lang w:val="en-HK"/>
        </w:rPr>
        <w:t>48</w:t>
      </w:r>
      <w:r w:rsidRPr="00C911A0">
        <w:rPr>
          <w:color w:val="000000"/>
          <w:lang w:val="en-HK"/>
        </w:rPr>
        <w:t>, 6274–6277; g) Z. D. Pardo, G. L. Olsen, M. E. Fern</w:t>
      </w:r>
      <w:r w:rsidR="00C6667A" w:rsidRPr="00C911A0">
        <w:rPr>
          <w:color w:val="000000"/>
          <w:lang w:val="en-HK"/>
        </w:rPr>
        <w:t>á</w:t>
      </w:r>
      <w:r w:rsidRPr="00C911A0">
        <w:rPr>
          <w:color w:val="000000"/>
          <w:lang w:val="en-HK"/>
        </w:rPr>
        <w:t>ndez-Valle, L. Frydman, R. Mart</w:t>
      </w:r>
      <w:r w:rsidR="00C6667A" w:rsidRPr="00C911A0">
        <w:rPr>
          <w:color w:val="000000"/>
          <w:lang w:val="en-HK"/>
        </w:rPr>
        <w:t>í</w:t>
      </w:r>
      <w:r w:rsidRPr="00C911A0">
        <w:rPr>
          <w:color w:val="000000"/>
          <w:lang w:val="en-HK"/>
        </w:rPr>
        <w:t>nez-</w:t>
      </w:r>
      <w:r w:rsidR="00C6667A" w:rsidRPr="00C911A0">
        <w:rPr>
          <w:color w:val="000000"/>
          <w:lang w:val="en-HK"/>
        </w:rPr>
        <w:t>Á</w:t>
      </w:r>
      <w:r w:rsidRPr="00C911A0">
        <w:rPr>
          <w:color w:val="000000"/>
          <w:lang w:val="en-HK"/>
        </w:rPr>
        <w:t xml:space="preserve">lvarez, A. Herrera, </w:t>
      </w:r>
      <w:r w:rsidRPr="00C911A0">
        <w:rPr>
          <w:i/>
          <w:color w:val="000000"/>
          <w:lang w:val="en-HK"/>
        </w:rPr>
        <w:t xml:space="preserve">J. Am. Chem. Soc. </w:t>
      </w:r>
      <w:r w:rsidRPr="00C911A0">
        <w:rPr>
          <w:b/>
          <w:color w:val="000000"/>
          <w:lang w:val="en-HK"/>
        </w:rPr>
        <w:t>2012</w:t>
      </w:r>
      <w:r w:rsidRPr="00C911A0">
        <w:rPr>
          <w:color w:val="000000"/>
          <w:lang w:val="en-HK"/>
        </w:rPr>
        <w:t xml:space="preserve">, </w:t>
      </w:r>
      <w:r w:rsidRPr="00C911A0">
        <w:rPr>
          <w:i/>
          <w:color w:val="000000"/>
          <w:lang w:val="en-HK"/>
        </w:rPr>
        <w:t>134</w:t>
      </w:r>
      <w:r w:rsidRPr="00C911A0">
        <w:rPr>
          <w:color w:val="000000"/>
          <w:lang w:val="en-HK"/>
        </w:rPr>
        <w:t xml:space="preserve">, 2706–2715; h) K. J. Donovan, </w:t>
      </w:r>
      <w:r w:rsidR="00C6667A" w:rsidRPr="00C911A0">
        <w:rPr>
          <w:color w:val="000000"/>
          <w:lang w:val="en-HK"/>
        </w:rPr>
        <w:t>Ē</w:t>
      </w:r>
      <w:r w:rsidRPr="00C911A0">
        <w:rPr>
          <w:color w:val="000000"/>
          <w:lang w:val="en-HK"/>
        </w:rPr>
        <w:t>. Kup</w:t>
      </w:r>
      <w:r w:rsidR="00C6667A" w:rsidRPr="00C911A0">
        <w:rPr>
          <w:color w:val="000000"/>
          <w:lang w:val="en-HK"/>
        </w:rPr>
        <w:t>č</w:t>
      </w:r>
      <w:r w:rsidRPr="00C911A0">
        <w:rPr>
          <w:color w:val="000000"/>
          <w:lang w:val="en-HK"/>
        </w:rPr>
        <w:t xml:space="preserve">e, L. Frydman, </w:t>
      </w:r>
      <w:r w:rsidRPr="00C911A0">
        <w:rPr>
          <w:i/>
          <w:color w:val="000000"/>
          <w:lang w:val="en-HK"/>
        </w:rPr>
        <w:t xml:space="preserve">Angew. Chem. Int. Ed. </w:t>
      </w:r>
      <w:r w:rsidRPr="00C911A0">
        <w:rPr>
          <w:b/>
          <w:color w:val="000000"/>
          <w:lang w:val="en-HK"/>
        </w:rPr>
        <w:t>2013</w:t>
      </w:r>
      <w:r w:rsidRPr="00C911A0">
        <w:rPr>
          <w:color w:val="000000"/>
          <w:lang w:val="en-HK"/>
        </w:rPr>
        <w:t xml:space="preserve">, </w:t>
      </w:r>
      <w:r w:rsidRPr="00C911A0">
        <w:rPr>
          <w:i/>
          <w:color w:val="000000"/>
          <w:lang w:val="en-HK"/>
        </w:rPr>
        <w:t>52</w:t>
      </w:r>
      <w:r w:rsidRPr="00C911A0">
        <w:rPr>
          <w:color w:val="000000"/>
          <w:lang w:val="en-HK"/>
        </w:rPr>
        <w:t xml:space="preserve">, 4152–4155; i) J.-N. Dumez, </w:t>
      </w:r>
      <w:r w:rsidRPr="00C911A0">
        <w:rPr>
          <w:i/>
          <w:color w:val="000000"/>
          <w:lang w:val="en-HK"/>
        </w:rPr>
        <w:t xml:space="preserve">Prog. Nucl. Magn. Reson. Spectrosc. </w:t>
      </w:r>
      <w:r w:rsidRPr="00C911A0">
        <w:rPr>
          <w:b/>
          <w:color w:val="000000"/>
          <w:lang w:val="en-HK"/>
        </w:rPr>
        <w:t>2018</w:t>
      </w:r>
      <w:r w:rsidRPr="00C911A0">
        <w:rPr>
          <w:color w:val="000000"/>
          <w:lang w:val="en-HK"/>
        </w:rPr>
        <w:t xml:space="preserve">, </w:t>
      </w:r>
      <w:r w:rsidRPr="00C911A0">
        <w:rPr>
          <w:i/>
          <w:color w:val="000000"/>
          <w:lang w:val="en-HK"/>
        </w:rPr>
        <w:t>109</w:t>
      </w:r>
      <w:r w:rsidRPr="00C911A0">
        <w:rPr>
          <w:color w:val="000000"/>
          <w:lang w:val="en-HK"/>
        </w:rPr>
        <w:t xml:space="preserve">, 101–134; j) B. Gouilleux, L. Rouger, P. Giraudeau, </w:t>
      </w:r>
      <w:r w:rsidRPr="00C911A0">
        <w:rPr>
          <w:i/>
          <w:color w:val="000000"/>
          <w:lang w:val="en-HK"/>
        </w:rPr>
        <w:t xml:space="preserve">Annu. Rep. NMR Spectrosc. </w:t>
      </w:r>
      <w:r w:rsidRPr="00C911A0">
        <w:rPr>
          <w:b/>
          <w:color w:val="000000"/>
          <w:lang w:val="en-HK"/>
        </w:rPr>
        <w:t>2018</w:t>
      </w:r>
      <w:r w:rsidRPr="00C911A0">
        <w:rPr>
          <w:color w:val="000000"/>
          <w:lang w:val="en-HK"/>
        </w:rPr>
        <w:t>, 75–144.</w:t>
      </w:r>
    </w:p>
    <w:p w14:paraId="64341C67" w14:textId="02F44583" w:rsidR="00C6667A" w:rsidRPr="00C911A0" w:rsidRDefault="00C6667A" w:rsidP="00C6667A">
      <w:pPr>
        <w:pStyle w:val="References"/>
        <w:rPr>
          <w:color w:val="000000"/>
          <w:lang w:val="en-HK"/>
        </w:rPr>
      </w:pPr>
      <w:r w:rsidRPr="00C911A0">
        <w:rPr>
          <w:color w:val="000000"/>
          <w:lang w:val="en-HK"/>
        </w:rPr>
        <w:t>[3]</w:t>
      </w:r>
      <w:r w:rsidRPr="00C911A0">
        <w:rPr>
          <w:color w:val="000000"/>
          <w:lang w:val="en-HK"/>
        </w:rPr>
        <w:tab/>
        <w:t xml:space="preserve">a) M. Sattler, M. Maurer, J. Schleucher, C. Griesinger, </w:t>
      </w:r>
      <w:r w:rsidRPr="00C911A0">
        <w:rPr>
          <w:i/>
          <w:color w:val="000000"/>
          <w:lang w:val="en-HK"/>
        </w:rPr>
        <w:t xml:space="preserve">J. Biomol. NMR </w:t>
      </w:r>
      <w:r w:rsidRPr="00C911A0">
        <w:rPr>
          <w:b/>
          <w:color w:val="000000"/>
          <w:lang w:val="en-HK"/>
        </w:rPr>
        <w:t>1995</w:t>
      </w:r>
      <w:r w:rsidRPr="00C911A0">
        <w:rPr>
          <w:color w:val="000000"/>
          <w:lang w:val="en-HK"/>
        </w:rPr>
        <w:t xml:space="preserve">, </w:t>
      </w:r>
      <w:r w:rsidRPr="00C911A0">
        <w:rPr>
          <w:i/>
          <w:color w:val="000000"/>
          <w:lang w:val="en-HK"/>
        </w:rPr>
        <w:t>5</w:t>
      </w:r>
      <w:r w:rsidRPr="00C911A0">
        <w:rPr>
          <w:color w:val="000000"/>
          <w:lang w:val="en-HK"/>
        </w:rPr>
        <w:t xml:space="preserve">, 97–102; b) P. Nolis, M. Pérez, T. Parella, </w:t>
      </w:r>
      <w:r w:rsidRPr="00C911A0">
        <w:rPr>
          <w:i/>
          <w:color w:val="000000"/>
          <w:lang w:val="en-HK"/>
        </w:rPr>
        <w:t xml:space="preserve">Magn. Reson. Chem. </w:t>
      </w:r>
      <w:r w:rsidRPr="00C911A0">
        <w:rPr>
          <w:b/>
          <w:color w:val="000000"/>
          <w:lang w:val="en-HK"/>
        </w:rPr>
        <w:t>2006</w:t>
      </w:r>
      <w:r w:rsidRPr="00C911A0">
        <w:rPr>
          <w:color w:val="000000"/>
          <w:lang w:val="en-HK"/>
        </w:rPr>
        <w:t xml:space="preserve">, </w:t>
      </w:r>
      <w:r w:rsidRPr="00C911A0">
        <w:rPr>
          <w:i/>
          <w:color w:val="000000"/>
          <w:lang w:val="en-HK"/>
        </w:rPr>
        <w:t>44</w:t>
      </w:r>
      <w:r w:rsidRPr="00C911A0">
        <w:rPr>
          <w:color w:val="000000"/>
          <w:lang w:val="en-HK"/>
        </w:rPr>
        <w:t xml:space="preserve">, 1031–1036; c) P. Nolis, M. Pérez-Trujillo, T. Parella, </w:t>
      </w:r>
      <w:r w:rsidRPr="00C911A0">
        <w:rPr>
          <w:i/>
          <w:color w:val="000000"/>
          <w:lang w:val="en-HK"/>
        </w:rPr>
        <w:t xml:space="preserve">Angew. Chem. Int. Ed. </w:t>
      </w:r>
      <w:r w:rsidRPr="00C911A0">
        <w:rPr>
          <w:b/>
          <w:color w:val="000000"/>
          <w:lang w:val="en-HK"/>
        </w:rPr>
        <w:t>2007</w:t>
      </w:r>
      <w:r w:rsidRPr="00C911A0">
        <w:rPr>
          <w:color w:val="000000"/>
          <w:lang w:val="en-HK"/>
        </w:rPr>
        <w:t xml:space="preserve">, </w:t>
      </w:r>
      <w:r w:rsidRPr="00C911A0">
        <w:rPr>
          <w:i/>
          <w:color w:val="000000"/>
          <w:lang w:val="en-HK"/>
        </w:rPr>
        <w:t>46</w:t>
      </w:r>
      <w:r w:rsidRPr="00C911A0">
        <w:rPr>
          <w:color w:val="000000"/>
          <w:lang w:val="en-HK"/>
        </w:rPr>
        <w:t xml:space="preserve">, 7495–7497; d) M. Pérez-Trujillo, P. Nolis, W. Bermel, T. Parella, </w:t>
      </w:r>
      <w:r w:rsidRPr="00C911A0">
        <w:rPr>
          <w:i/>
          <w:color w:val="000000"/>
          <w:lang w:val="en-HK"/>
        </w:rPr>
        <w:t xml:space="preserve">Magn. Reson. Chem. </w:t>
      </w:r>
      <w:r w:rsidRPr="00C911A0">
        <w:rPr>
          <w:b/>
          <w:color w:val="000000"/>
          <w:lang w:val="en-HK"/>
        </w:rPr>
        <w:t>2007</w:t>
      </w:r>
      <w:r w:rsidRPr="00C911A0">
        <w:rPr>
          <w:color w:val="000000"/>
          <w:lang w:val="en-HK"/>
        </w:rPr>
        <w:t xml:space="preserve">, </w:t>
      </w:r>
      <w:r w:rsidRPr="00C911A0">
        <w:rPr>
          <w:i/>
          <w:color w:val="000000"/>
          <w:lang w:val="en-HK"/>
        </w:rPr>
        <w:t>45</w:t>
      </w:r>
      <w:r w:rsidRPr="00C911A0">
        <w:rPr>
          <w:color w:val="000000"/>
          <w:lang w:val="en-HK"/>
        </w:rPr>
        <w:t xml:space="preserve">, 325–329; e) T. </w:t>
      </w:r>
      <w:r w:rsidRPr="00C911A0">
        <w:rPr>
          <w:color w:val="000000"/>
          <w:lang w:val="en-HK"/>
        </w:rPr>
        <w:t xml:space="preserve">Parella, P. Nolis, </w:t>
      </w:r>
      <w:r w:rsidRPr="00C911A0">
        <w:rPr>
          <w:i/>
          <w:color w:val="000000"/>
          <w:lang w:val="en-HK"/>
        </w:rPr>
        <w:t xml:space="preserve">Concepts Magn. Reson. </w:t>
      </w:r>
      <w:r w:rsidRPr="00C911A0">
        <w:rPr>
          <w:b/>
          <w:color w:val="000000"/>
          <w:lang w:val="en-HK"/>
        </w:rPr>
        <w:t>2010</w:t>
      </w:r>
      <w:r w:rsidRPr="00C911A0">
        <w:rPr>
          <w:color w:val="000000"/>
          <w:lang w:val="en-HK"/>
        </w:rPr>
        <w:t xml:space="preserve">, </w:t>
      </w:r>
      <w:r w:rsidRPr="00C911A0">
        <w:rPr>
          <w:i/>
          <w:color w:val="000000"/>
          <w:lang w:val="en-HK"/>
        </w:rPr>
        <w:t>36A</w:t>
      </w:r>
      <w:r w:rsidRPr="00C911A0">
        <w:rPr>
          <w:color w:val="000000"/>
          <w:lang w:val="en-HK"/>
        </w:rPr>
        <w:t xml:space="preserve">, 1–23; f) P. Nolis, K. Motiram-Corral, M. Pérez-Trujillo, T. Parella, </w:t>
      </w:r>
      <w:r w:rsidRPr="00C911A0">
        <w:rPr>
          <w:i/>
          <w:color w:val="000000"/>
          <w:lang w:val="en-HK"/>
        </w:rPr>
        <w:t xml:space="preserve">J. Magn. Reson. </w:t>
      </w:r>
      <w:r w:rsidRPr="00C911A0">
        <w:rPr>
          <w:b/>
          <w:color w:val="000000"/>
          <w:lang w:val="en-HK"/>
        </w:rPr>
        <w:t>2019</w:t>
      </w:r>
      <w:r w:rsidRPr="00C911A0">
        <w:rPr>
          <w:color w:val="000000"/>
          <w:lang w:val="en-HK"/>
        </w:rPr>
        <w:t xml:space="preserve">, </w:t>
      </w:r>
      <w:r w:rsidRPr="00C911A0">
        <w:rPr>
          <w:i/>
          <w:color w:val="000000"/>
          <w:lang w:val="en-HK"/>
        </w:rPr>
        <w:t>298</w:t>
      </w:r>
      <w:r w:rsidRPr="00C911A0">
        <w:rPr>
          <w:color w:val="000000"/>
          <w:lang w:val="en-HK"/>
        </w:rPr>
        <w:t>, 23–30.</w:t>
      </w:r>
    </w:p>
    <w:p w14:paraId="701B769F" w14:textId="0F33A579" w:rsidR="00C6667A" w:rsidRDefault="00C6667A" w:rsidP="00C6667A">
      <w:pPr>
        <w:pStyle w:val="References"/>
      </w:pPr>
      <w:r w:rsidRPr="00C911A0">
        <w:rPr>
          <w:color w:val="000000"/>
          <w:lang w:val="en-HK"/>
        </w:rPr>
        <w:t>[4]</w:t>
      </w:r>
      <w:r w:rsidRPr="00C911A0">
        <w:rPr>
          <w:color w:val="000000"/>
          <w:lang w:val="en-HK"/>
        </w:rPr>
        <w:tab/>
      </w:r>
      <w:r w:rsidR="00AD0C14">
        <w:t xml:space="preserve">a) Ē. Kupče, R. Freeman, B. K. John, </w:t>
      </w:r>
      <w:r w:rsidR="00AD0C14">
        <w:rPr>
          <w:i/>
        </w:rPr>
        <w:t xml:space="preserve">J. Am. Chem. Soc. </w:t>
      </w:r>
      <w:r w:rsidR="00AD0C14">
        <w:rPr>
          <w:b/>
        </w:rPr>
        <w:t>2006</w:t>
      </w:r>
      <w:r w:rsidR="00AD0C14">
        <w:t xml:space="preserve">, </w:t>
      </w:r>
      <w:r w:rsidR="00AD0C14">
        <w:rPr>
          <w:i/>
        </w:rPr>
        <w:t>128</w:t>
      </w:r>
      <w:r w:rsidR="00AD0C14">
        <w:t xml:space="preserve">, 9606–9607; b) Ē. Kupče, R. Freeman, </w:t>
      </w:r>
      <w:r w:rsidR="00AD0C14">
        <w:rPr>
          <w:i/>
        </w:rPr>
        <w:t xml:space="preserve">J. Am. Chem. Soc. </w:t>
      </w:r>
      <w:r w:rsidR="00AD0C14">
        <w:rPr>
          <w:b/>
        </w:rPr>
        <w:t>2008</w:t>
      </w:r>
      <w:r w:rsidR="00AD0C14">
        <w:t xml:space="preserve">, </w:t>
      </w:r>
      <w:r w:rsidR="00AD0C14">
        <w:rPr>
          <w:i/>
        </w:rPr>
        <w:t>130</w:t>
      </w:r>
      <w:r w:rsidR="00AD0C14">
        <w:t xml:space="preserve">, 10788–10792; c) Ē. Kupče, R. Freeman, </w:t>
      </w:r>
      <w:r w:rsidR="00AD0C14">
        <w:rPr>
          <w:i/>
        </w:rPr>
        <w:t xml:space="preserve">J. Magn. Reson. </w:t>
      </w:r>
      <w:r w:rsidR="00AD0C14">
        <w:rPr>
          <w:b/>
        </w:rPr>
        <w:t>2010</w:t>
      </w:r>
      <w:r w:rsidR="00AD0C14">
        <w:t xml:space="preserve">, </w:t>
      </w:r>
      <w:r w:rsidR="00AD0C14">
        <w:rPr>
          <w:i/>
        </w:rPr>
        <w:t>206</w:t>
      </w:r>
      <w:r w:rsidR="00AD0C14">
        <w:t xml:space="preserve">, 147–153; d) Ē. Kupče, R. Freeman, </w:t>
      </w:r>
      <w:r w:rsidR="00AD0C14">
        <w:rPr>
          <w:i/>
        </w:rPr>
        <w:t xml:space="preserve">Magn. Reson. Chem. </w:t>
      </w:r>
      <w:r w:rsidR="00AD0C14">
        <w:rPr>
          <w:b/>
        </w:rPr>
        <w:t>2010</w:t>
      </w:r>
      <w:r w:rsidR="00AD0C14">
        <w:t xml:space="preserve">, </w:t>
      </w:r>
      <w:r w:rsidR="00AD0C14">
        <w:rPr>
          <w:i/>
        </w:rPr>
        <w:t>48</w:t>
      </w:r>
      <w:r w:rsidR="00AD0C14">
        <w:t xml:space="preserve">, 333–336; e) S. M. Pudakalakatti, A. Dubey, G. Jaipuria, U. Shubhashree, S. K. Adiga, D. Moskau, H. S. Atreya, </w:t>
      </w:r>
      <w:r w:rsidR="00AD0C14">
        <w:rPr>
          <w:i/>
        </w:rPr>
        <w:t xml:space="preserve">J. Biomol. NMR </w:t>
      </w:r>
      <w:r w:rsidR="00AD0C14">
        <w:rPr>
          <w:b/>
        </w:rPr>
        <w:t>2014</w:t>
      </w:r>
      <w:r w:rsidR="00AD0C14">
        <w:t xml:space="preserve">, </w:t>
      </w:r>
      <w:r w:rsidR="00AD0C14">
        <w:rPr>
          <w:i/>
        </w:rPr>
        <w:t>58</w:t>
      </w:r>
      <w:r w:rsidR="00AD0C14">
        <w:t xml:space="preserve">, 165–173; f) S. M. Pudakalakatti, A. Dubey, H. S. Atreya, </w:t>
      </w:r>
      <w:r w:rsidR="00AD0C14">
        <w:rPr>
          <w:i/>
        </w:rPr>
        <w:t xml:space="preserve">J. Chem. Sci. </w:t>
      </w:r>
      <w:r w:rsidR="00AD0C14">
        <w:rPr>
          <w:b/>
        </w:rPr>
        <w:t>2015</w:t>
      </w:r>
      <w:r w:rsidR="00AD0C14">
        <w:t xml:space="preserve">, </w:t>
      </w:r>
      <w:r w:rsidR="00AD0C14">
        <w:rPr>
          <w:i/>
        </w:rPr>
        <w:t>127</w:t>
      </w:r>
      <w:r w:rsidR="00AD0C14">
        <w:t xml:space="preserve">, 1091–1097; g) H. Kovacs, Ē. Kupče, </w:t>
      </w:r>
      <w:r w:rsidR="00AD0C14">
        <w:rPr>
          <w:i/>
        </w:rPr>
        <w:t xml:space="preserve">Magn. Reson. Chem. </w:t>
      </w:r>
      <w:r w:rsidR="00AD0C14">
        <w:rPr>
          <w:b/>
        </w:rPr>
        <w:t>2016</w:t>
      </w:r>
      <w:r w:rsidR="00AD0C14">
        <w:t xml:space="preserve">, </w:t>
      </w:r>
      <w:r w:rsidR="00AD0C14">
        <w:rPr>
          <w:i/>
        </w:rPr>
        <w:t>54</w:t>
      </w:r>
      <w:r w:rsidR="00AD0C14">
        <w:t>, 544–560.</w:t>
      </w:r>
    </w:p>
    <w:p w14:paraId="442D4274" w14:textId="77777777" w:rsidR="00AD0C14" w:rsidRPr="00AD0C14" w:rsidRDefault="00AD0C14" w:rsidP="00AD0C14">
      <w:pPr>
        <w:pStyle w:val="References"/>
        <w:rPr>
          <w:lang w:val="en-HK"/>
        </w:rPr>
      </w:pPr>
      <w:r>
        <w:t>[5]</w:t>
      </w:r>
      <w:r>
        <w:tab/>
      </w:r>
      <w:r w:rsidRPr="00AD0C14">
        <w:rPr>
          <w:lang w:val="en-HK"/>
        </w:rPr>
        <w:t xml:space="preserve">a) K. Motiram-Corral, M. Pérez-Trujillo, P. Nolis, T. Parella, </w:t>
      </w:r>
      <w:r w:rsidRPr="00AD0C14">
        <w:rPr>
          <w:i/>
          <w:lang w:val="en-HK"/>
        </w:rPr>
        <w:t xml:space="preserve">Chem. Commun. </w:t>
      </w:r>
      <w:r w:rsidRPr="00AD0C14">
        <w:rPr>
          <w:b/>
          <w:lang w:val="en-HK"/>
        </w:rPr>
        <w:t>2018</w:t>
      </w:r>
      <w:r w:rsidRPr="00AD0C14">
        <w:rPr>
          <w:lang w:val="en-HK"/>
        </w:rPr>
        <w:t xml:space="preserve">, </w:t>
      </w:r>
      <w:r w:rsidRPr="00AD0C14">
        <w:rPr>
          <w:i/>
          <w:lang w:val="en-HK"/>
        </w:rPr>
        <w:t>54</w:t>
      </w:r>
      <w:r w:rsidRPr="00AD0C14">
        <w:rPr>
          <w:lang w:val="en-HK"/>
        </w:rPr>
        <w:t xml:space="preserve">, 13507–13510; b) V. M. R. Kakita, K. Rachineni, M. Bopardikar, R. V. Hosur, </w:t>
      </w:r>
      <w:r w:rsidRPr="00AD0C14">
        <w:rPr>
          <w:i/>
          <w:lang w:val="en-HK"/>
        </w:rPr>
        <w:t>J. Magn.</w:t>
      </w:r>
      <w:r w:rsidRPr="00AD0C14">
        <w:rPr>
          <w:lang w:val="en-HK"/>
        </w:rPr>
        <w:t xml:space="preserve"> </w:t>
      </w:r>
      <w:r w:rsidRPr="00AD0C14">
        <w:rPr>
          <w:i/>
          <w:lang w:val="en-HK"/>
        </w:rPr>
        <w:t xml:space="preserve">Reson. </w:t>
      </w:r>
      <w:r w:rsidRPr="00AD0C14">
        <w:rPr>
          <w:b/>
          <w:lang w:val="en-HK"/>
        </w:rPr>
        <w:t>2018</w:t>
      </w:r>
      <w:r w:rsidRPr="00AD0C14">
        <w:rPr>
          <w:lang w:val="en-HK"/>
        </w:rPr>
        <w:t xml:space="preserve">, </w:t>
      </w:r>
      <w:r w:rsidRPr="00AD0C14">
        <w:rPr>
          <w:i/>
          <w:lang w:val="en-HK"/>
        </w:rPr>
        <w:t>297</w:t>
      </w:r>
      <w:r w:rsidRPr="00AD0C14">
        <w:rPr>
          <w:lang w:val="en-HK"/>
        </w:rPr>
        <w:t xml:space="preserve">, 108–112; c) T. M. Nagy, T. Gyöngyösi, K. E. Kövér, O. W. Sørensen, </w:t>
      </w:r>
      <w:r w:rsidRPr="00AD0C14">
        <w:rPr>
          <w:i/>
          <w:lang w:val="en-HK"/>
        </w:rPr>
        <w:t xml:space="preserve">Chem. Commun. </w:t>
      </w:r>
      <w:r w:rsidRPr="00AD0C14">
        <w:rPr>
          <w:b/>
          <w:lang w:val="en-HK"/>
        </w:rPr>
        <w:t>2019</w:t>
      </w:r>
      <w:r w:rsidRPr="00AD0C14">
        <w:rPr>
          <w:lang w:val="en-HK"/>
        </w:rPr>
        <w:t xml:space="preserve">, </w:t>
      </w:r>
      <w:r w:rsidRPr="00AD0C14">
        <w:rPr>
          <w:i/>
          <w:lang w:val="en-HK"/>
        </w:rPr>
        <w:t>55</w:t>
      </w:r>
      <w:r w:rsidRPr="00AD0C14">
        <w:rPr>
          <w:lang w:val="en-HK"/>
        </w:rPr>
        <w:t xml:space="preserve">, 12208–12211; d) P. Nolis, K. Motiram-Corral, M. Pérez-Trujillo, T. Parella, </w:t>
      </w:r>
      <w:r w:rsidRPr="00AD0C14">
        <w:rPr>
          <w:i/>
          <w:lang w:val="en-HK"/>
        </w:rPr>
        <w:t xml:space="preserve">ChemPhysChem </w:t>
      </w:r>
      <w:r w:rsidRPr="00AD0C14">
        <w:rPr>
          <w:b/>
          <w:lang w:val="en-HK"/>
        </w:rPr>
        <w:t>2019</w:t>
      </w:r>
      <w:r w:rsidRPr="00AD0C14">
        <w:rPr>
          <w:lang w:val="en-HK"/>
        </w:rPr>
        <w:t xml:space="preserve">, </w:t>
      </w:r>
      <w:r w:rsidRPr="00AD0C14">
        <w:rPr>
          <w:i/>
          <w:lang w:val="en-HK"/>
        </w:rPr>
        <w:t>20</w:t>
      </w:r>
      <w:r w:rsidRPr="00AD0C14">
        <w:rPr>
          <w:lang w:val="en-HK"/>
        </w:rPr>
        <w:t xml:space="preserve">, 356–360; e) P. Nolis, K. Motiram-Corral, M. Pérez-Trujillo, T. Parella, </w:t>
      </w:r>
      <w:r w:rsidRPr="00AD0C14">
        <w:rPr>
          <w:i/>
          <w:lang w:val="en-HK"/>
        </w:rPr>
        <w:t xml:space="preserve">J. Magn. Reson. </w:t>
      </w:r>
      <w:r w:rsidRPr="00AD0C14">
        <w:rPr>
          <w:b/>
          <w:lang w:val="en-HK"/>
        </w:rPr>
        <w:t>2019</w:t>
      </w:r>
      <w:r w:rsidRPr="00AD0C14">
        <w:rPr>
          <w:lang w:val="en-HK"/>
        </w:rPr>
        <w:t xml:space="preserve">, </w:t>
      </w:r>
      <w:r w:rsidRPr="00AD0C14">
        <w:rPr>
          <w:i/>
          <w:lang w:val="en-HK"/>
        </w:rPr>
        <w:t>298</w:t>
      </w:r>
      <w:r w:rsidRPr="00AD0C14">
        <w:rPr>
          <w:lang w:val="en-HK"/>
        </w:rPr>
        <w:t xml:space="preserve">, 23–30; f) P. Nolis, T. Parella, </w:t>
      </w:r>
      <w:r w:rsidRPr="00AD0C14">
        <w:rPr>
          <w:i/>
          <w:lang w:val="en-HK"/>
        </w:rPr>
        <w:t>Magn. Reson.</w:t>
      </w:r>
      <w:r w:rsidRPr="00AD0C14">
        <w:rPr>
          <w:lang w:val="en-HK"/>
        </w:rPr>
        <w:t xml:space="preserve"> </w:t>
      </w:r>
      <w:r w:rsidRPr="00AD0C14">
        <w:rPr>
          <w:i/>
          <w:lang w:val="en-HK"/>
        </w:rPr>
        <w:t xml:space="preserve">Chem. </w:t>
      </w:r>
      <w:r w:rsidRPr="00AD0C14">
        <w:rPr>
          <w:b/>
          <w:lang w:val="en-HK"/>
        </w:rPr>
        <w:t>2019</w:t>
      </w:r>
      <w:r w:rsidRPr="00AD0C14">
        <w:rPr>
          <w:lang w:val="en-HK"/>
        </w:rPr>
        <w:t xml:space="preserve">, </w:t>
      </w:r>
      <w:r w:rsidRPr="00AD0C14">
        <w:rPr>
          <w:i/>
          <w:lang w:val="en-HK"/>
        </w:rPr>
        <w:t>57</w:t>
      </w:r>
      <w:r w:rsidRPr="00AD0C14">
        <w:rPr>
          <w:lang w:val="en-HK"/>
        </w:rPr>
        <w:t xml:space="preserve">, S85–S94; g) V. M. R. Kakita, R. V. Hosur, </w:t>
      </w:r>
      <w:r w:rsidRPr="00AD0C14">
        <w:rPr>
          <w:i/>
          <w:lang w:val="en-HK"/>
        </w:rPr>
        <w:t xml:space="preserve">RSC Adv. </w:t>
      </w:r>
      <w:r w:rsidRPr="00AD0C14">
        <w:rPr>
          <w:b/>
          <w:lang w:val="en-HK"/>
        </w:rPr>
        <w:t>2020</w:t>
      </w:r>
      <w:r w:rsidRPr="00AD0C14">
        <w:rPr>
          <w:lang w:val="en-HK"/>
        </w:rPr>
        <w:t xml:space="preserve">, </w:t>
      </w:r>
      <w:r w:rsidRPr="00AD0C14">
        <w:rPr>
          <w:i/>
          <w:lang w:val="en-HK"/>
        </w:rPr>
        <w:t>10</w:t>
      </w:r>
      <w:r w:rsidRPr="00AD0C14">
        <w:rPr>
          <w:lang w:val="en-HK"/>
        </w:rPr>
        <w:t xml:space="preserve">, 21174–21179; h) T. M. Nagy, K. E. Kövér, O. W. Sørensen, </w:t>
      </w:r>
      <w:r w:rsidRPr="00AD0C14">
        <w:rPr>
          <w:i/>
          <w:lang w:val="en-HK"/>
        </w:rPr>
        <w:t xml:space="preserve">J. Magn. Reson. </w:t>
      </w:r>
      <w:r w:rsidRPr="00AD0C14">
        <w:rPr>
          <w:b/>
          <w:lang w:val="en-HK"/>
        </w:rPr>
        <w:t>2020</w:t>
      </w:r>
      <w:r w:rsidRPr="00AD0C14">
        <w:rPr>
          <w:lang w:val="en-HK"/>
        </w:rPr>
        <w:t xml:space="preserve">, </w:t>
      </w:r>
      <w:r w:rsidRPr="00AD0C14">
        <w:rPr>
          <w:i/>
          <w:lang w:val="en-HK"/>
        </w:rPr>
        <w:t>316</w:t>
      </w:r>
      <w:r w:rsidRPr="00AD0C14">
        <w:rPr>
          <w:lang w:val="en-HK"/>
        </w:rPr>
        <w:t>, 106767.</w:t>
      </w:r>
    </w:p>
    <w:p w14:paraId="4B5FDEEF" w14:textId="712CCDCD" w:rsidR="00AD0C14" w:rsidRDefault="00AD0C14" w:rsidP="00C6667A">
      <w:pPr>
        <w:pStyle w:val="References"/>
      </w:pPr>
      <w:r w:rsidRPr="00C911A0">
        <w:rPr>
          <w:color w:val="000000"/>
          <w:lang w:val="en-HK"/>
        </w:rPr>
        <w:t>[6]</w:t>
      </w:r>
      <w:r w:rsidRPr="00C911A0">
        <w:rPr>
          <w:color w:val="000000"/>
          <w:lang w:val="en-HK"/>
        </w:rPr>
        <w:tab/>
      </w:r>
      <w:r>
        <w:t xml:space="preserve">a) Ē. Kupče, T. D. W. Claridge, </w:t>
      </w:r>
      <w:r>
        <w:rPr>
          <w:i/>
        </w:rPr>
        <w:t xml:space="preserve">Angew. Chem. Int. Ed. </w:t>
      </w:r>
      <w:r>
        <w:rPr>
          <w:b/>
        </w:rPr>
        <w:t>2017</w:t>
      </w:r>
      <w:r>
        <w:t xml:space="preserve">, </w:t>
      </w:r>
      <w:r>
        <w:rPr>
          <w:i/>
        </w:rPr>
        <w:t>56</w:t>
      </w:r>
      <w:r>
        <w:t xml:space="preserve">, 11779–11783; b) Ē. Kupče, T. D. W. Claridge, </w:t>
      </w:r>
      <w:r>
        <w:rPr>
          <w:i/>
        </w:rPr>
        <w:t xml:space="preserve">Chem. Commun. </w:t>
      </w:r>
      <w:r>
        <w:rPr>
          <w:b/>
        </w:rPr>
        <w:t>2018</w:t>
      </w:r>
      <w:r>
        <w:t xml:space="preserve">, </w:t>
      </w:r>
      <w:r>
        <w:rPr>
          <w:i/>
        </w:rPr>
        <w:t>54</w:t>
      </w:r>
      <w:r>
        <w:t xml:space="preserve">, 7139–7142; c) T. D. W. Claridge, M. Mayzel, Ē. Kupče, </w:t>
      </w:r>
      <w:r>
        <w:rPr>
          <w:i/>
        </w:rPr>
        <w:t xml:space="preserve">Magn. Reson. Chem. </w:t>
      </w:r>
      <w:r>
        <w:rPr>
          <w:b/>
        </w:rPr>
        <w:t>2019</w:t>
      </w:r>
      <w:r>
        <w:t xml:space="preserve">, </w:t>
      </w:r>
      <w:r>
        <w:rPr>
          <w:i/>
        </w:rPr>
        <w:t>57</w:t>
      </w:r>
      <w:r>
        <w:t xml:space="preserve">, 946–952; d) Ē. Kupče, T. D. W. Claridge, </w:t>
      </w:r>
      <w:r>
        <w:rPr>
          <w:i/>
        </w:rPr>
        <w:t xml:space="preserve">J. Magn. Reson. </w:t>
      </w:r>
      <w:r>
        <w:rPr>
          <w:b/>
        </w:rPr>
        <w:t>2019</w:t>
      </w:r>
      <w:r>
        <w:t xml:space="preserve">, </w:t>
      </w:r>
      <w:r>
        <w:rPr>
          <w:i/>
        </w:rPr>
        <w:t>307</w:t>
      </w:r>
      <w:r>
        <w:t>, 106568.</w:t>
      </w:r>
    </w:p>
    <w:p w14:paraId="5EE02277" w14:textId="536C12D7" w:rsidR="00AD0C14" w:rsidRDefault="00AD0C14" w:rsidP="00C6667A">
      <w:pPr>
        <w:pStyle w:val="References"/>
      </w:pPr>
      <w:r w:rsidRPr="00C911A0">
        <w:rPr>
          <w:color w:val="000000"/>
          <w:lang w:val="en-HK"/>
        </w:rPr>
        <w:t>[7]</w:t>
      </w:r>
      <w:r w:rsidRPr="00C911A0">
        <w:rPr>
          <w:color w:val="000000"/>
          <w:lang w:val="en-HK"/>
        </w:rPr>
        <w:tab/>
      </w:r>
      <w:r>
        <w:t xml:space="preserve">a) T. D. W. Claridge, </w:t>
      </w:r>
      <w:r>
        <w:rPr>
          <w:i/>
        </w:rPr>
        <w:t>High-Resolution NMR Techniques in Organic Chemistry</w:t>
      </w:r>
      <w:r>
        <w:t xml:space="preserve">, 3rd ed., Elsevier, Amsterdam, </w:t>
      </w:r>
      <w:r>
        <w:rPr>
          <w:b/>
        </w:rPr>
        <w:t>2016</w:t>
      </w:r>
      <w:r>
        <w:t xml:space="preserve">; b) J. Cavanagh, </w:t>
      </w:r>
      <w:r>
        <w:rPr>
          <w:i/>
        </w:rPr>
        <w:t>Protein NMR Spectroscopy: Principles and Practice</w:t>
      </w:r>
      <w:r>
        <w:t xml:space="preserve">, 2nd ed., Academic Press, Burlington, Mass., </w:t>
      </w:r>
      <w:r>
        <w:rPr>
          <w:b/>
        </w:rPr>
        <w:t>2007</w:t>
      </w:r>
      <w:r>
        <w:t>.</w:t>
      </w:r>
    </w:p>
    <w:p w14:paraId="741B9306" w14:textId="5DC0D29E" w:rsidR="00AD0C14" w:rsidRDefault="00AD0C14" w:rsidP="00C6667A">
      <w:pPr>
        <w:pStyle w:val="References"/>
      </w:pPr>
      <w:r w:rsidRPr="00C911A0">
        <w:rPr>
          <w:color w:val="000000"/>
          <w:lang w:val="en-HK"/>
        </w:rPr>
        <w:t>[8]</w:t>
      </w:r>
      <w:r w:rsidRPr="00C911A0">
        <w:rPr>
          <w:color w:val="000000"/>
          <w:lang w:val="en-HK"/>
        </w:rPr>
        <w:tab/>
      </w:r>
      <w:r>
        <w:t xml:space="preserve">a) J. R. Garbow, D. P. Weitekamp, A. Pines, </w:t>
      </w:r>
      <w:r>
        <w:rPr>
          <w:i/>
        </w:rPr>
        <w:t xml:space="preserve">Chem. Phys. Lett. </w:t>
      </w:r>
      <w:r>
        <w:rPr>
          <w:b/>
        </w:rPr>
        <w:t>1982</w:t>
      </w:r>
      <w:r>
        <w:t xml:space="preserve">, </w:t>
      </w:r>
      <w:r>
        <w:rPr>
          <w:i/>
        </w:rPr>
        <w:t>93</w:t>
      </w:r>
      <w:r>
        <w:t xml:space="preserve">, 504–509; b) S. Wimperis, R. Freeman, </w:t>
      </w:r>
      <w:r>
        <w:rPr>
          <w:i/>
        </w:rPr>
        <w:t xml:space="preserve">J. Magn. Reson. </w:t>
      </w:r>
      <w:r>
        <w:rPr>
          <w:b/>
        </w:rPr>
        <w:t>1984</w:t>
      </w:r>
      <w:r>
        <w:t xml:space="preserve">, </w:t>
      </w:r>
      <w:r>
        <w:rPr>
          <w:i/>
        </w:rPr>
        <w:t>58</w:t>
      </w:r>
      <w:r>
        <w:t xml:space="preserve">, 348–353; c) D. Uhrin, T. Liptaj, K. E. Kövér, </w:t>
      </w:r>
      <w:r>
        <w:rPr>
          <w:i/>
        </w:rPr>
        <w:t xml:space="preserve">J. Magn. Reson. </w:t>
      </w:r>
      <w:r>
        <w:rPr>
          <w:b/>
        </w:rPr>
        <w:t>1993</w:t>
      </w:r>
      <w:r>
        <w:t xml:space="preserve">, </w:t>
      </w:r>
      <w:r>
        <w:rPr>
          <w:i/>
        </w:rPr>
        <w:t>101</w:t>
      </w:r>
      <w:r>
        <w:t xml:space="preserve">, 41–46; d) J. Briand, O. W. Sørensen, </w:t>
      </w:r>
      <w:r>
        <w:rPr>
          <w:i/>
        </w:rPr>
        <w:t xml:space="preserve">J. Magn. Reson. </w:t>
      </w:r>
      <w:r>
        <w:rPr>
          <w:b/>
        </w:rPr>
        <w:t>1997</w:t>
      </w:r>
      <w:r>
        <w:t xml:space="preserve">, </w:t>
      </w:r>
      <w:r>
        <w:rPr>
          <w:i/>
        </w:rPr>
        <w:t>125</w:t>
      </w:r>
      <w:r>
        <w:t xml:space="preserve">, 202–206; e) J. Briand, O. W. Sørensen, </w:t>
      </w:r>
      <w:r>
        <w:rPr>
          <w:i/>
        </w:rPr>
        <w:t xml:space="preserve">J. Magn. Reson. </w:t>
      </w:r>
      <w:r>
        <w:rPr>
          <w:b/>
        </w:rPr>
        <w:t>1998</w:t>
      </w:r>
      <w:r>
        <w:t xml:space="preserve">, </w:t>
      </w:r>
      <w:r>
        <w:rPr>
          <w:i/>
        </w:rPr>
        <w:t>135</w:t>
      </w:r>
      <w:r>
        <w:t>, 44–49.</w:t>
      </w:r>
    </w:p>
    <w:p w14:paraId="495CDC67" w14:textId="3F0FA2F6" w:rsidR="00AD0C14" w:rsidRDefault="00AD0C14" w:rsidP="00C6667A">
      <w:pPr>
        <w:pStyle w:val="References"/>
      </w:pPr>
      <w:r w:rsidRPr="00C911A0">
        <w:rPr>
          <w:color w:val="000000"/>
          <w:lang w:val="en-HK"/>
        </w:rPr>
        <w:t>[9]</w:t>
      </w:r>
      <w:r w:rsidRPr="00C911A0">
        <w:rPr>
          <w:color w:val="000000"/>
          <w:lang w:val="en-HK"/>
        </w:rPr>
        <w:tab/>
      </w:r>
      <w:r>
        <w:t xml:space="preserve">J. Orts, A. D. Gossert, </w:t>
      </w:r>
      <w:r>
        <w:rPr>
          <w:i/>
        </w:rPr>
        <w:t xml:space="preserve">Methods </w:t>
      </w:r>
      <w:r>
        <w:rPr>
          <w:b/>
        </w:rPr>
        <w:t>2018</w:t>
      </w:r>
      <w:r>
        <w:t xml:space="preserve">, </w:t>
      </w:r>
      <w:r>
        <w:rPr>
          <w:i/>
        </w:rPr>
        <w:t>138–139</w:t>
      </w:r>
      <w:r>
        <w:t>, 3–25.</w:t>
      </w:r>
    </w:p>
    <w:p w14:paraId="55EB8105" w14:textId="4C449B25" w:rsidR="00AD0C14" w:rsidRDefault="00AD0C14" w:rsidP="00C6667A">
      <w:pPr>
        <w:pStyle w:val="References"/>
      </w:pPr>
      <w:r w:rsidRPr="00C911A0">
        <w:rPr>
          <w:color w:val="000000"/>
          <w:lang w:val="en-HK"/>
        </w:rPr>
        <w:t>[10]</w:t>
      </w:r>
      <w:r w:rsidRPr="00C911A0">
        <w:rPr>
          <w:color w:val="000000"/>
          <w:lang w:val="en-HK"/>
        </w:rPr>
        <w:tab/>
      </w:r>
      <w:r>
        <w:t xml:space="preserve">a) A. G. Palmer, J. Cavanagh, P. E. Wright, M. Rance, </w:t>
      </w:r>
      <w:r>
        <w:rPr>
          <w:i/>
        </w:rPr>
        <w:t xml:space="preserve">J. Magn. Reson. </w:t>
      </w:r>
      <w:r>
        <w:rPr>
          <w:b/>
        </w:rPr>
        <w:t>1991</w:t>
      </w:r>
      <w:r>
        <w:t xml:space="preserve">, </w:t>
      </w:r>
      <w:r>
        <w:rPr>
          <w:i/>
        </w:rPr>
        <w:t>93</w:t>
      </w:r>
      <w:r>
        <w:t xml:space="preserve">, 151–170; b) L. Kay, P. Keifer, T. Saarinen, </w:t>
      </w:r>
      <w:r>
        <w:rPr>
          <w:i/>
        </w:rPr>
        <w:t xml:space="preserve">J. Am. Chem. Soc. </w:t>
      </w:r>
      <w:r>
        <w:rPr>
          <w:b/>
        </w:rPr>
        <w:t>1992</w:t>
      </w:r>
      <w:r>
        <w:t xml:space="preserve">, </w:t>
      </w:r>
      <w:r>
        <w:rPr>
          <w:i/>
        </w:rPr>
        <w:t>114</w:t>
      </w:r>
      <w:r>
        <w:t>, 10663–10665.</w:t>
      </w:r>
    </w:p>
    <w:p w14:paraId="7F00B88C" w14:textId="0C9BB65B" w:rsidR="006638FC" w:rsidRDefault="006638FC" w:rsidP="00C6667A">
      <w:pPr>
        <w:pStyle w:val="References"/>
      </w:pPr>
      <w:r w:rsidRPr="00C911A0">
        <w:rPr>
          <w:color w:val="000000"/>
          <w:lang w:val="en-HK"/>
        </w:rPr>
        <w:t>[11]</w:t>
      </w:r>
      <w:r w:rsidRPr="00C911A0">
        <w:rPr>
          <w:color w:val="000000"/>
          <w:lang w:val="en-HK"/>
        </w:rPr>
        <w:tab/>
      </w:r>
      <w:r>
        <w:t xml:space="preserve">a) J. Cavanagh, M. Rance, </w:t>
      </w:r>
      <w:r>
        <w:rPr>
          <w:i/>
        </w:rPr>
        <w:t xml:space="preserve">J. Magn. Reson. </w:t>
      </w:r>
      <w:r>
        <w:rPr>
          <w:b/>
        </w:rPr>
        <w:t>1990</w:t>
      </w:r>
      <w:r>
        <w:t xml:space="preserve">, </w:t>
      </w:r>
      <w:r>
        <w:rPr>
          <w:i/>
        </w:rPr>
        <w:t>88</w:t>
      </w:r>
      <w:r>
        <w:t xml:space="preserve">, 72–85; b) J. Cavanagh, M. Rance, </w:t>
      </w:r>
      <w:r>
        <w:rPr>
          <w:i/>
        </w:rPr>
        <w:t xml:space="preserve">Annu. Rep. NMR Spectrosc. </w:t>
      </w:r>
      <w:r>
        <w:rPr>
          <w:b/>
        </w:rPr>
        <w:t>1993</w:t>
      </w:r>
      <w:r>
        <w:t xml:space="preserve">, </w:t>
      </w:r>
      <w:r>
        <w:rPr>
          <w:i/>
        </w:rPr>
        <w:t>27</w:t>
      </w:r>
      <w:r>
        <w:t>, 1–58.</w:t>
      </w:r>
    </w:p>
    <w:p w14:paraId="4CAF8BB0" w14:textId="3F8DE720" w:rsidR="006638FC" w:rsidRDefault="006638FC" w:rsidP="00C6667A">
      <w:pPr>
        <w:pStyle w:val="References"/>
      </w:pPr>
      <w:r w:rsidRPr="00C911A0">
        <w:rPr>
          <w:color w:val="000000"/>
          <w:lang w:val="en-HK"/>
        </w:rPr>
        <w:t>[12]</w:t>
      </w:r>
      <w:r w:rsidRPr="00C911A0">
        <w:rPr>
          <w:color w:val="000000"/>
          <w:lang w:val="en-HK"/>
        </w:rPr>
        <w:tab/>
      </w:r>
      <w:r>
        <w:t xml:space="preserve">M. R. M. Koos, G. Kummerlöwe, L. Kaltschnee, C. M. Thiele, B. Luy, </w:t>
      </w:r>
      <w:r>
        <w:rPr>
          <w:i/>
        </w:rPr>
        <w:t xml:space="preserve">Angew. Chem. Int. Ed. </w:t>
      </w:r>
      <w:r>
        <w:rPr>
          <w:b/>
        </w:rPr>
        <w:t>2016</w:t>
      </w:r>
      <w:r>
        <w:t xml:space="preserve">, </w:t>
      </w:r>
      <w:r>
        <w:rPr>
          <w:i/>
        </w:rPr>
        <w:t>55</w:t>
      </w:r>
      <w:r>
        <w:t>, 7655–7659.</w:t>
      </w:r>
    </w:p>
    <w:p w14:paraId="41E88F0A" w14:textId="4B093BF4" w:rsidR="006638FC" w:rsidRDefault="006638FC" w:rsidP="00C6667A">
      <w:pPr>
        <w:pStyle w:val="References"/>
      </w:pPr>
      <w:r w:rsidRPr="00C911A0">
        <w:rPr>
          <w:color w:val="000000"/>
          <w:lang w:val="en-HK"/>
        </w:rPr>
        <w:t>[13]</w:t>
      </w:r>
      <w:r w:rsidRPr="00C911A0">
        <w:rPr>
          <w:color w:val="000000"/>
          <w:lang w:val="en-HK"/>
        </w:rPr>
        <w:tab/>
      </w:r>
      <w:r>
        <w:t xml:space="preserve">a) J. Schleucher, M. Schwendinger, M. Sattler, P. Schmidt, O. Schedletzky, S. J. Glaser, O. W. Sørensen, C. Griesinger, </w:t>
      </w:r>
      <w:r>
        <w:rPr>
          <w:i/>
        </w:rPr>
        <w:t xml:space="preserve">J. Biomol. NMR </w:t>
      </w:r>
      <w:r>
        <w:rPr>
          <w:b/>
        </w:rPr>
        <w:t>1994</w:t>
      </w:r>
      <w:r>
        <w:t xml:space="preserve">, </w:t>
      </w:r>
      <w:r>
        <w:rPr>
          <w:i/>
        </w:rPr>
        <w:t>4</w:t>
      </w:r>
      <w:r>
        <w:t xml:space="preserve">, 301–306; b) G. Kontaxis, J. Stonehouse, E. D. Laue, J. Keeler, </w:t>
      </w:r>
      <w:r>
        <w:rPr>
          <w:i/>
        </w:rPr>
        <w:t xml:space="preserve">J. Magn. Reson. </w:t>
      </w:r>
      <w:r>
        <w:rPr>
          <w:b/>
        </w:rPr>
        <w:t>1994</w:t>
      </w:r>
      <w:r>
        <w:t xml:space="preserve">, </w:t>
      </w:r>
      <w:r>
        <w:rPr>
          <w:i/>
        </w:rPr>
        <w:t>111</w:t>
      </w:r>
      <w:r>
        <w:t>, 70–76.</w:t>
      </w:r>
    </w:p>
    <w:p w14:paraId="3C4DDA61" w14:textId="6F5302B1" w:rsidR="006638FC" w:rsidRDefault="006638FC" w:rsidP="00C6667A">
      <w:pPr>
        <w:pStyle w:val="References"/>
      </w:pPr>
      <w:r w:rsidRPr="00C911A0">
        <w:rPr>
          <w:color w:val="000000"/>
          <w:lang w:val="en-HK"/>
        </w:rPr>
        <w:t>[14]</w:t>
      </w:r>
      <w:r w:rsidRPr="00C911A0">
        <w:rPr>
          <w:color w:val="000000"/>
          <w:lang w:val="en-HK"/>
        </w:rPr>
        <w:tab/>
      </w:r>
      <w:r>
        <w:t xml:space="preserve">A. L. Hansen, Ē. Kupče, D.-W. Li, L. Bruschweiler-Li, C. Wang, R. Brüschweiler, “2D NMR-based Metabolomics with HSQC/TOCSY NOAH Supersequences”, submitted for publication, </w:t>
      </w:r>
      <w:r>
        <w:rPr>
          <w:b/>
        </w:rPr>
        <w:t>2021</w:t>
      </w:r>
      <w:r>
        <w:t>.</w:t>
      </w:r>
    </w:p>
    <w:p w14:paraId="2B9E6B9B" w14:textId="4C5AEF89" w:rsidR="006638FC" w:rsidRDefault="006638FC" w:rsidP="00C6667A">
      <w:pPr>
        <w:pStyle w:val="References"/>
      </w:pPr>
      <w:r w:rsidRPr="00C911A0">
        <w:rPr>
          <w:color w:val="000000"/>
          <w:lang w:val="en-HK"/>
        </w:rPr>
        <w:t>[15]</w:t>
      </w:r>
      <w:r w:rsidRPr="00C911A0">
        <w:rPr>
          <w:color w:val="000000"/>
          <w:lang w:val="en-HK"/>
        </w:rPr>
        <w:tab/>
      </w:r>
      <w:r>
        <w:t xml:space="preserve">T. Parella, F. Sánchez-Ferrando, A. Virgili, </w:t>
      </w:r>
      <w:r>
        <w:rPr>
          <w:i/>
        </w:rPr>
        <w:t xml:space="preserve">J. Magn. Reson. </w:t>
      </w:r>
      <w:r>
        <w:rPr>
          <w:b/>
        </w:rPr>
        <w:t>1997</w:t>
      </w:r>
      <w:r>
        <w:t xml:space="preserve">, </w:t>
      </w:r>
      <w:r>
        <w:rPr>
          <w:i/>
        </w:rPr>
        <w:t>126</w:t>
      </w:r>
      <w:r>
        <w:t>, 274–277.</w:t>
      </w:r>
    </w:p>
    <w:p w14:paraId="57A42818" w14:textId="190B6948" w:rsidR="006638FC" w:rsidRDefault="006638FC" w:rsidP="00C6667A">
      <w:pPr>
        <w:pStyle w:val="References"/>
      </w:pPr>
      <w:r w:rsidRPr="00C911A0">
        <w:rPr>
          <w:color w:val="000000"/>
          <w:lang w:val="en-HK"/>
        </w:rPr>
        <w:t>[16]</w:t>
      </w:r>
      <w:r w:rsidRPr="00C911A0">
        <w:rPr>
          <w:color w:val="000000"/>
          <w:lang w:val="en-HK"/>
        </w:rPr>
        <w:tab/>
      </w:r>
      <w:r>
        <w:t xml:space="preserve">a) D. Tufts, R. Kumaresan, </w:t>
      </w:r>
      <w:r>
        <w:rPr>
          <w:i/>
        </w:rPr>
        <w:t xml:space="preserve">IEEE Trans. Acoust. Speech Signal Process. </w:t>
      </w:r>
      <w:r>
        <w:rPr>
          <w:b/>
        </w:rPr>
        <w:t>1982</w:t>
      </w:r>
      <w:r>
        <w:t xml:space="preserve">, </w:t>
      </w:r>
      <w:r>
        <w:rPr>
          <w:i/>
        </w:rPr>
        <w:t>30</w:t>
      </w:r>
      <w:r>
        <w:t xml:space="preserve">, 671–675; b) P. Koehl, </w:t>
      </w:r>
      <w:r>
        <w:rPr>
          <w:i/>
        </w:rPr>
        <w:t xml:space="preserve">Prog. Nucl. Magn. Reson. Spectrosc. </w:t>
      </w:r>
      <w:r>
        <w:rPr>
          <w:b/>
        </w:rPr>
        <w:t>1999</w:t>
      </w:r>
      <w:r>
        <w:t xml:space="preserve">, </w:t>
      </w:r>
      <w:r>
        <w:rPr>
          <w:i/>
        </w:rPr>
        <w:t>34</w:t>
      </w:r>
      <w:r>
        <w:t>, 257–299.</w:t>
      </w:r>
    </w:p>
    <w:p w14:paraId="65D2A793" w14:textId="7F288AD3" w:rsidR="006638FC" w:rsidRDefault="006638FC" w:rsidP="00C6667A">
      <w:pPr>
        <w:pStyle w:val="References"/>
      </w:pPr>
      <w:r w:rsidRPr="00C911A0">
        <w:rPr>
          <w:color w:val="000000"/>
          <w:lang w:val="en-HK"/>
        </w:rPr>
        <w:t>[17]</w:t>
      </w:r>
      <w:r w:rsidRPr="00C911A0">
        <w:rPr>
          <w:color w:val="000000"/>
          <w:lang w:val="en-HK"/>
        </w:rPr>
        <w:tab/>
      </w:r>
      <w:r>
        <w:t xml:space="preserve">a) P. Nolis, K. Motiram-Corral, M. Pérez-Trujillo, T. Parella, </w:t>
      </w:r>
      <w:r>
        <w:rPr>
          <w:i/>
        </w:rPr>
        <w:t xml:space="preserve">ChemPhysChem </w:t>
      </w:r>
      <w:r>
        <w:rPr>
          <w:b/>
        </w:rPr>
        <w:t>2019</w:t>
      </w:r>
      <w:r>
        <w:t xml:space="preserve">, </w:t>
      </w:r>
      <w:r>
        <w:rPr>
          <w:i/>
        </w:rPr>
        <w:t>20</w:t>
      </w:r>
      <w:r>
        <w:t xml:space="preserve">, 356–360; b) P. Nolis, K. Motiram-Corral, M. Pérez-Trujillo, T. Parella, </w:t>
      </w:r>
      <w:r>
        <w:rPr>
          <w:i/>
        </w:rPr>
        <w:t>J. Magn. Reson.</w:t>
      </w:r>
      <w:r>
        <w:t xml:space="preserve"> </w:t>
      </w:r>
      <w:r>
        <w:rPr>
          <w:b/>
        </w:rPr>
        <w:t>2019</w:t>
      </w:r>
      <w:r>
        <w:t xml:space="preserve">, </w:t>
      </w:r>
      <w:r>
        <w:rPr>
          <w:i/>
        </w:rPr>
        <w:t>298</w:t>
      </w:r>
      <w:r>
        <w:t>, 23–30.</w:t>
      </w:r>
    </w:p>
    <w:p w14:paraId="4341DC98" w14:textId="00678DA4" w:rsidR="00773C4B" w:rsidRDefault="006638FC" w:rsidP="006638FC">
      <w:pPr>
        <w:pStyle w:val="References"/>
      </w:pPr>
      <w:r w:rsidRPr="00C911A0">
        <w:rPr>
          <w:color w:val="000000"/>
          <w:lang w:val="en-HK"/>
        </w:rPr>
        <w:t>[18]</w:t>
      </w:r>
      <w:r w:rsidRPr="00C911A0">
        <w:rPr>
          <w:color w:val="000000"/>
          <w:lang w:val="en-HK"/>
        </w:rPr>
        <w:tab/>
      </w:r>
      <w:r>
        <w:t xml:space="preserve">a) K. Kazimierczuk, J. Stanek, A. Zawadzka-Kazimierczuk, W. Koźmiński, </w:t>
      </w:r>
      <w:r>
        <w:rPr>
          <w:i/>
        </w:rPr>
        <w:t xml:space="preserve">Prog. Nucl. Magn. Reson. Spectrosc. </w:t>
      </w:r>
      <w:r>
        <w:rPr>
          <w:b/>
        </w:rPr>
        <w:t>2010</w:t>
      </w:r>
      <w:r>
        <w:t xml:space="preserve">, </w:t>
      </w:r>
      <w:r>
        <w:rPr>
          <w:i/>
        </w:rPr>
        <w:t>57</w:t>
      </w:r>
      <w:r>
        <w:t xml:space="preserve">, 420–434; b) M. Mobli, J. C. Hoch, </w:t>
      </w:r>
      <w:r>
        <w:rPr>
          <w:i/>
        </w:rPr>
        <w:t xml:space="preserve">Prog. Nucl. Magn. Reson. Spectrosc. </w:t>
      </w:r>
      <w:r>
        <w:rPr>
          <w:b/>
        </w:rPr>
        <w:t>2014</w:t>
      </w:r>
      <w:r>
        <w:t xml:space="preserve">, </w:t>
      </w:r>
      <w:r>
        <w:rPr>
          <w:i/>
        </w:rPr>
        <w:t>83</w:t>
      </w:r>
      <w:r>
        <w:t xml:space="preserve">, 21–41; c) K. Kazimierczuk, V. Orekhov, </w:t>
      </w:r>
      <w:r>
        <w:rPr>
          <w:i/>
        </w:rPr>
        <w:t xml:space="preserve">Magn. Reson. Chem. </w:t>
      </w:r>
      <w:r>
        <w:rPr>
          <w:b/>
        </w:rPr>
        <w:t>2015</w:t>
      </w:r>
      <w:r>
        <w:t xml:space="preserve">, </w:t>
      </w:r>
      <w:r>
        <w:rPr>
          <w:i/>
        </w:rPr>
        <w:t>53</w:t>
      </w:r>
      <w:r>
        <w:t xml:space="preserve">, 921–926; d) D. Gołowicz, P. Kasprzak, V. Orekhov, K. Kazimierczuk, </w:t>
      </w:r>
      <w:r>
        <w:rPr>
          <w:i/>
        </w:rPr>
        <w:t>Prog. Nucl.</w:t>
      </w:r>
      <w:r>
        <w:t xml:space="preserve"> </w:t>
      </w:r>
      <w:r>
        <w:rPr>
          <w:i/>
        </w:rPr>
        <w:t xml:space="preserve">Magn. Reson. Spectrosc. </w:t>
      </w:r>
      <w:r>
        <w:rPr>
          <w:b/>
        </w:rPr>
        <w:t>2020</w:t>
      </w:r>
      <w:r>
        <w:t xml:space="preserve">, </w:t>
      </w:r>
      <w:r>
        <w:rPr>
          <w:i/>
        </w:rPr>
        <w:t>116</w:t>
      </w:r>
      <w:r>
        <w:t>, 40–55.</w:t>
      </w:r>
    </w:p>
    <w:p w14:paraId="1FB18A65" w14:textId="77777777" w:rsidR="006638FC" w:rsidRPr="00C911A0" w:rsidRDefault="006638FC" w:rsidP="006638FC">
      <w:pPr>
        <w:pStyle w:val="References"/>
        <w:rPr>
          <w:color w:val="000000"/>
          <w:lang w:val="en-HK"/>
        </w:rPr>
      </w:pPr>
    </w:p>
    <w:p w14:paraId="50B882B8" w14:textId="77777777" w:rsidR="00773C4B" w:rsidRPr="00F0653B" w:rsidRDefault="00773C4B" w:rsidP="00773C4B">
      <w:pPr>
        <w:rPr>
          <w:lang w:val="en-GB"/>
        </w:rPr>
        <w:sectPr w:rsidR="00773C4B" w:rsidRPr="00F0653B" w:rsidSect="0095126A">
          <w:type w:val="continuous"/>
          <w:pgSz w:w="11906" w:h="16838" w:code="9"/>
          <w:pgMar w:top="1673" w:right="936" w:bottom="1134" w:left="936" w:header="709" w:footer="709" w:gutter="0"/>
          <w:cols w:num="2" w:space="284"/>
          <w:docGrid w:linePitch="360"/>
        </w:sectPr>
      </w:pPr>
    </w:p>
    <w:p w14:paraId="517B9BF8" w14:textId="77777777" w:rsidR="00CF143A" w:rsidRPr="00F0653B" w:rsidRDefault="00CF143A" w:rsidP="00CF143A">
      <w:pPr>
        <w:rPr>
          <w:bCs/>
          <w:lang w:val="en-GB"/>
        </w:rPr>
      </w:pPr>
    </w:p>
    <w:p w14:paraId="0E1B4BBE" w14:textId="77777777" w:rsidR="00CF143A" w:rsidRPr="00F0653B" w:rsidRDefault="00CF143A" w:rsidP="00CF143A">
      <w:pPr>
        <w:rPr>
          <w:b/>
          <w:lang w:val="en-GB"/>
        </w:rPr>
      </w:pPr>
      <w:r w:rsidRPr="00F0653B">
        <w:rPr>
          <w:b/>
          <w:lang w:val="en-GB"/>
        </w:rPr>
        <w:t>Entry for the Table of Contents</w:t>
      </w:r>
    </w:p>
    <w:p w14:paraId="483578E9" w14:textId="77777777" w:rsidR="00CF143A" w:rsidRPr="00F0653B" w:rsidRDefault="00CF143A" w:rsidP="00CF143A">
      <w:pPr>
        <w:pStyle w:val="TableOfContentText"/>
      </w:pPr>
    </w:p>
    <w:p w14:paraId="466C6806" w14:textId="77777777" w:rsidR="00CF143A" w:rsidRPr="00F0653B" w:rsidRDefault="00CF143A" w:rsidP="00CF143A">
      <w:pPr>
        <w:pStyle w:val="TableOfContentText"/>
        <w:rPr>
          <w:color w:val="FF0000"/>
        </w:rPr>
      </w:pPr>
      <w:r w:rsidRPr="00F0653B">
        <w:t xml:space="preserve">Insert graphic for Table of Contents here. </w:t>
      </w:r>
      <w:r w:rsidRPr="00F0653B">
        <w:rPr>
          <w:color w:val="FF0000"/>
        </w:rPr>
        <w:t xml:space="preserve">((Please ensure your graphic is in </w:t>
      </w:r>
      <w:r w:rsidRPr="00F0653B">
        <w:rPr>
          <w:b/>
          <w:color w:val="FF0000"/>
        </w:rPr>
        <w:t>one</w:t>
      </w:r>
      <w:r w:rsidRPr="00F0653B">
        <w:rPr>
          <w:color w:val="FF0000"/>
        </w:rPr>
        <w:t xml:space="preserve"> of following formats))</w:t>
      </w:r>
    </w:p>
    <w:p w14:paraId="47DF7ECD" w14:textId="77777777" w:rsidR="00CF143A" w:rsidRPr="00F0653B" w:rsidRDefault="007C0E79" w:rsidP="00CF143A">
      <w:pPr>
        <w:pStyle w:val="TableOfContentText"/>
        <w:rPr>
          <w:color w:val="auto"/>
        </w:rPr>
      </w:pPr>
      <w:r>
        <w:rPr>
          <w:color w:val="FF0000"/>
        </w:rPr>
      </w:r>
      <w:r>
        <w:rPr>
          <w:color w:val="FF0000"/>
        </w:rPr>
        <w:pict w14:anchorId="2A0250B3">
          <v:shapetype id="_x0000_t202" coordsize="21600,21600" o:spt="202" path="m,l,21600r21600,l21600,xe">
            <v:stroke joinstyle="miter"/>
            <v:path gradientshapeok="t" o:connecttype="rect"/>
          </v:shapetype>
          <v:shape id="_x0000_s1027" type="#_x0000_t202" alt="" style="width:155.9pt;height:141.7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fillcolor="#d8d8d8">
            <v:textbox style="mso-next-textbox:#_x0000_s1027">
              <w:txbxContent>
                <w:p w14:paraId="3DF34010" w14:textId="77777777" w:rsidR="00C6667A" w:rsidRPr="00521A6B" w:rsidRDefault="00C6667A" w:rsidP="00CF143A">
                  <w:pPr>
                    <w:spacing w:before="720"/>
                    <w:jc w:val="center"/>
                    <w:rPr>
                      <w:rFonts w:ascii="Arial" w:hAnsi="Arial" w:cs="Arial"/>
                      <w:b/>
                      <w:color w:val="FF0000"/>
                      <w:sz w:val="18"/>
                      <w:szCs w:val="18"/>
                      <w:lang w:val="en-US"/>
                    </w:rPr>
                  </w:pPr>
                  <w:r>
                    <w:rPr>
                      <w:color w:val="FF0000"/>
                      <w:lang w:val="en-US"/>
                    </w:rPr>
                    <w:t>((</w:t>
                  </w:r>
                  <w:r w:rsidRPr="00521A6B">
                    <w:rPr>
                      <w:color w:val="FF0000"/>
                      <w:lang w:val="en-US"/>
                    </w:rPr>
                    <w:t>max. width: 5.5 cm; max. height: 5.0 cm</w:t>
                  </w:r>
                  <w:r>
                    <w:rPr>
                      <w:color w:val="FF0000"/>
                      <w:lang w:val="en-US"/>
                    </w:rPr>
                    <w:t>))</w:t>
                  </w:r>
                </w:p>
                <w:p w14:paraId="37ED710B" w14:textId="77777777" w:rsidR="00C6667A" w:rsidRDefault="00C6667A" w:rsidP="00CF143A">
                  <w:pPr>
                    <w:jc w:val="center"/>
                    <w:rPr>
                      <w:rFonts w:ascii="Arial" w:hAnsi="Arial" w:cs="Arial"/>
                      <w:b/>
                      <w:color w:val="FF0000"/>
                      <w:sz w:val="18"/>
                      <w:szCs w:val="18"/>
                      <w:lang w:val="en-US"/>
                    </w:rPr>
                  </w:pPr>
                </w:p>
                <w:p w14:paraId="2B16748F" w14:textId="77777777" w:rsidR="00C6667A" w:rsidRPr="00521A6B" w:rsidRDefault="00C6667A" w:rsidP="00CF143A">
                  <w:pPr>
                    <w:jc w:val="center"/>
                    <w:rPr>
                      <w:color w:val="FF0000"/>
                      <w:lang w:val="en-US"/>
                    </w:rPr>
                  </w:pPr>
                  <w:r w:rsidRPr="00A2546D">
                    <w:rPr>
                      <w:rFonts w:ascii="Arial" w:hAnsi="Arial" w:cs="Arial"/>
                      <w:b/>
                      <w:color w:val="FF0000"/>
                      <w:sz w:val="18"/>
                      <w:szCs w:val="18"/>
                      <w:lang w:val="en-US"/>
                    </w:rPr>
                    <w:t>Please delete this box prior to submission</w:t>
                  </w:r>
                </w:p>
              </w:txbxContent>
            </v:textbox>
            <w10:anchorlock/>
          </v:shape>
        </w:pict>
      </w:r>
    </w:p>
    <w:p w14:paraId="64106965" w14:textId="77777777" w:rsidR="00CF143A" w:rsidRPr="00F0653B" w:rsidRDefault="007C0E79" w:rsidP="00CF143A">
      <w:pPr>
        <w:pStyle w:val="TableOfContentText"/>
        <w:rPr>
          <w:color w:val="auto"/>
        </w:rPr>
      </w:pPr>
      <w:r>
        <w:rPr>
          <w:color w:val="FF0000"/>
        </w:rPr>
      </w:r>
      <w:r>
        <w:rPr>
          <w:color w:val="FF0000"/>
        </w:rPr>
        <w:pict w14:anchorId="76683C91">
          <v:shape id="Text Box 2" o:spid="_x0000_s1026" type="#_x0000_t202" alt="" style="width:326pt;height:70.8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fillcolor="#d8d8d8">
            <v:textbox style="mso-next-textbox:#Text Box 2">
              <w:txbxContent>
                <w:p w14:paraId="010F1A54" w14:textId="77777777" w:rsidR="00C6667A" w:rsidRPr="00521A6B" w:rsidRDefault="00C6667A" w:rsidP="00CF143A">
                  <w:pPr>
                    <w:spacing w:before="240"/>
                    <w:jc w:val="center"/>
                    <w:rPr>
                      <w:rFonts w:ascii="Arial" w:hAnsi="Arial" w:cs="Arial"/>
                      <w:b/>
                      <w:color w:val="FF0000"/>
                      <w:sz w:val="18"/>
                      <w:szCs w:val="18"/>
                      <w:lang w:val="en-US"/>
                    </w:rPr>
                  </w:pPr>
                  <w:r>
                    <w:rPr>
                      <w:color w:val="FF0000"/>
                      <w:lang w:val="en-US"/>
                    </w:rPr>
                    <w:t>((max. width: 11</w:t>
                  </w:r>
                  <w:r w:rsidRPr="00521A6B">
                    <w:rPr>
                      <w:color w:val="FF0000"/>
                      <w:lang w:val="en-US"/>
                    </w:rPr>
                    <w:t xml:space="preserve">.5 cm; max. height: </w:t>
                  </w:r>
                  <w:r>
                    <w:rPr>
                      <w:color w:val="FF0000"/>
                      <w:lang w:val="en-US"/>
                    </w:rPr>
                    <w:t>2.5</w:t>
                  </w:r>
                  <w:r w:rsidRPr="00521A6B">
                    <w:rPr>
                      <w:color w:val="FF0000"/>
                      <w:lang w:val="en-US"/>
                    </w:rPr>
                    <w:t xml:space="preserve"> cm</w:t>
                  </w:r>
                  <w:r>
                    <w:rPr>
                      <w:color w:val="FF0000"/>
                      <w:lang w:val="en-US"/>
                    </w:rPr>
                    <w:t>))</w:t>
                  </w:r>
                </w:p>
                <w:p w14:paraId="3B71AA16" w14:textId="77777777" w:rsidR="00C6667A" w:rsidRDefault="00C6667A" w:rsidP="00CF143A">
                  <w:pPr>
                    <w:jc w:val="center"/>
                    <w:rPr>
                      <w:rFonts w:ascii="Arial" w:hAnsi="Arial" w:cs="Arial"/>
                      <w:b/>
                      <w:color w:val="FF0000"/>
                      <w:sz w:val="18"/>
                      <w:szCs w:val="18"/>
                      <w:lang w:val="en-US"/>
                    </w:rPr>
                  </w:pPr>
                </w:p>
                <w:p w14:paraId="1296CFDC" w14:textId="77777777" w:rsidR="00C6667A" w:rsidRPr="00521A6B" w:rsidRDefault="00C6667A" w:rsidP="00CF143A">
                  <w:pPr>
                    <w:jc w:val="center"/>
                    <w:rPr>
                      <w:color w:val="FF0000"/>
                      <w:lang w:val="en-US"/>
                    </w:rPr>
                  </w:pPr>
                  <w:r w:rsidRPr="00A2546D">
                    <w:rPr>
                      <w:rFonts w:ascii="Arial" w:hAnsi="Arial" w:cs="Arial"/>
                      <w:b/>
                      <w:color w:val="FF0000"/>
                      <w:sz w:val="18"/>
                      <w:szCs w:val="18"/>
                      <w:lang w:val="en-US"/>
                    </w:rPr>
                    <w:t>Please delete this box prior to submission</w:t>
                  </w:r>
                </w:p>
              </w:txbxContent>
            </v:textbox>
            <w10:anchorlock/>
          </v:shape>
        </w:pict>
      </w:r>
    </w:p>
    <w:p w14:paraId="64A8293F" w14:textId="77777777" w:rsidR="00CF143A" w:rsidRPr="00F0653B" w:rsidRDefault="00CF143A" w:rsidP="00CF143A">
      <w:pPr>
        <w:rPr>
          <w:lang w:val="en-GB"/>
        </w:rPr>
      </w:pPr>
    </w:p>
    <w:p w14:paraId="224342C2" w14:textId="77777777" w:rsidR="00CF143A" w:rsidRPr="00F0653B" w:rsidRDefault="00CF143A" w:rsidP="00CF143A">
      <w:pPr>
        <w:pStyle w:val="TableOfContentText"/>
        <w:rPr>
          <w:color w:val="FF0000"/>
        </w:rPr>
      </w:pPr>
      <w:r w:rsidRPr="00F0653B">
        <w:t xml:space="preserve">Insert text for Table of Contents here. </w:t>
      </w:r>
      <w:r w:rsidRPr="00F0653B">
        <w:rPr>
          <w:color w:val="FF0000"/>
        </w:rPr>
        <w:t xml:space="preserve">((The Table of Contents text should give readers a short preview of the main theme of the research and results included in the paper to attract their attention into reading the paper in full. The Table of Contents text </w:t>
      </w:r>
      <w:r w:rsidRPr="00F0653B">
        <w:rPr>
          <w:b/>
          <w:bCs/>
          <w:color w:val="FF0000"/>
        </w:rPr>
        <w:t>should be different from the abstract</w:t>
      </w:r>
      <w:r w:rsidRPr="00F0653B">
        <w:rPr>
          <w:color w:val="FF0000"/>
        </w:rPr>
        <w:t xml:space="preserve"> and should be no more than 450 characters including spaces.))</w:t>
      </w:r>
    </w:p>
    <w:p w14:paraId="0964E366" w14:textId="33E8D54B" w:rsidR="005755CC" w:rsidRPr="00F0653B" w:rsidRDefault="005755CC" w:rsidP="005755CC">
      <w:pPr>
        <w:pStyle w:val="TableOfContentText"/>
        <w:spacing w:before="360"/>
      </w:pPr>
      <w:r w:rsidRPr="00F0653B">
        <w:t xml:space="preserve">Institute and/or researcher Twitter usernames: </w:t>
      </w:r>
      <w:r w:rsidRPr="00F0653B">
        <w:rPr>
          <w:color w:val="FF0000"/>
        </w:rPr>
        <w:t>((optional))</w:t>
      </w:r>
    </w:p>
    <w:sectPr w:rsidR="005755CC" w:rsidRPr="00F0653B" w:rsidSect="00500F94">
      <w:pgSz w:w="11906" w:h="16838" w:code="9"/>
      <w:pgMar w:top="1134" w:right="936" w:bottom="1134" w:left="936" w:header="1021" w:footer="0" w:gutter="0"/>
      <w:cols w:space="28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than Yong" w:date="2021-03-08T19:57:00Z" w:initials="JY">
    <w:p w14:paraId="53758975" w14:textId="41BADF86" w:rsidR="00C6667A" w:rsidRDefault="00C6667A">
      <w:pPr>
        <w:pStyle w:val="CommentText"/>
      </w:pPr>
      <w:r>
        <w:rPr>
          <w:rStyle w:val="CommentReference"/>
        </w:rPr>
        <w:annotationRef/>
      </w:r>
      <w:r>
        <w:t>The abstract is currently 536 characters without spaces, but the guidelines suggest 800-1000. So there is some room for expansion if it is useful…</w:t>
      </w:r>
    </w:p>
  </w:comment>
  <w:comment w:id="4" w:author="Jonathan Yong" w:date="2021-03-08T21:12:00Z" w:initials="JY">
    <w:p w14:paraId="250BBD9A" w14:textId="1C6EF150" w:rsidR="00C6667A" w:rsidRDefault="00C6667A">
      <w:pPr>
        <w:pStyle w:val="CommentText"/>
      </w:pPr>
      <w:r>
        <w:rPr>
          <w:rStyle w:val="CommentReference"/>
        </w:rPr>
        <w:annotationRef/>
      </w:r>
      <w:r>
        <w:t>I realised it was never clearly stated in the main text that S+2 = ZIP…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758975" w15:done="0"/>
  <w15:commentEx w15:paraId="250BBD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10042" w16cex:dateUtc="2021-03-08T19:57:00Z"/>
  <w16cex:commentExtensible w16cex:durableId="23F111C0" w16cex:dateUtc="2021-03-08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758975" w16cid:durableId="23F10042"/>
  <w16cid:commentId w16cid:paraId="250BBD9A" w16cid:durableId="23F111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10ACA" w14:textId="77777777" w:rsidR="007C0E79" w:rsidRDefault="007C0E79">
      <w:r>
        <w:separator/>
      </w:r>
    </w:p>
  </w:endnote>
  <w:endnote w:type="continuationSeparator" w:id="0">
    <w:p w14:paraId="4B63CD9D" w14:textId="77777777" w:rsidR="007C0E79" w:rsidRDefault="007C0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004BE" w14:textId="77777777" w:rsidR="00C6667A" w:rsidRDefault="00C6667A">
    <w:pPr>
      <w:pStyle w:val="Footer"/>
      <w:jc w:val="center"/>
    </w:pPr>
    <w:r>
      <w:fldChar w:fldCharType="begin"/>
    </w:r>
    <w:r>
      <w:instrText xml:space="preserve"> PAGE   \* MERGEFORMAT </w:instrText>
    </w:r>
    <w:r>
      <w:fldChar w:fldCharType="separate"/>
    </w:r>
    <w:r>
      <w:rPr>
        <w:noProof/>
      </w:rPr>
      <w:t>1</w:t>
    </w:r>
    <w:r>
      <w:rPr>
        <w:noProof/>
      </w:rPr>
      <w:fldChar w:fldCharType="end"/>
    </w:r>
  </w:p>
  <w:p w14:paraId="1C62BFAC" w14:textId="77777777" w:rsidR="00C6667A" w:rsidRPr="0095126A" w:rsidRDefault="00C6667A" w:rsidP="00951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580D0" w14:textId="77777777" w:rsidR="007C0E79" w:rsidRDefault="007C0E79">
      <w:r>
        <w:separator/>
      </w:r>
    </w:p>
  </w:footnote>
  <w:footnote w:type="continuationSeparator" w:id="0">
    <w:p w14:paraId="78AB404C" w14:textId="77777777" w:rsidR="007C0E79" w:rsidRDefault="007C0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9EA2D" w14:textId="77777777" w:rsidR="00C6667A" w:rsidRPr="00863DFC" w:rsidRDefault="007C0E79" w:rsidP="00863DFC">
    <w:pPr>
      <w:pStyle w:val="Header"/>
      <w:pBdr>
        <w:bottom w:val="single" w:sz="18" w:space="1" w:color="C0C0C0"/>
      </w:pBdr>
    </w:pPr>
    <w:r>
      <w:rPr>
        <w:rFonts w:ascii="Arial Narrow" w:hAnsi="Arial Narrow" w:cs="Arial"/>
        <w:b/>
        <w:bCs/>
        <w:noProof/>
        <w:color w:val="C0C0C0"/>
        <w:sz w:val="32"/>
        <w:szCs w:val="36"/>
        <w:lang w:eastAsia="zh-CN"/>
      </w:rPr>
      <w:pict w14:anchorId="27E14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22075" o:spid="_x0000_s2051" type="#_x0000_t75" alt="" style="position:absolute;margin-left:0;margin-top:0;width:688.65pt;height:937.8pt;z-index:-1;mso-wrap-edited:f;mso-width-percent:0;mso-height-percent:0;mso-position-horizontal:center;mso-position-horizontal-relative:margin;mso-position-vertical:center;mso-position-vertical-relative:margin;mso-width-percent:0;mso-height-percent:0" o:allowincell="f">
          <v:imagedata r:id="rId1" o:title="Wiley-VCH_gedreht" gain="19661f" blacklevel="22938f"/>
          <w10:wrap anchorx="margin" anchory="margin"/>
        </v:shape>
      </w:pict>
    </w:r>
    <w:r>
      <w:rPr>
        <w:rFonts w:ascii="Arial Narrow" w:hAnsi="Arial Narrow" w:cs="Arial"/>
        <w:b/>
        <w:bCs/>
        <w:noProof/>
        <w:color w:val="C0C0C0"/>
        <w:sz w:val="32"/>
        <w:szCs w:val="36"/>
        <w:lang w:eastAsia="zh-CN"/>
      </w:rPr>
      <w:pict w14:anchorId="2ED31E0F">
        <v:shape id="Grafik 1" o:spid="_x0000_s2050" type="#_x0000_t75" alt="" style="position:absolute;margin-left:420.8pt;margin-top:-3.15pt;width:85pt;height:21.5pt;z-index:1;visibility:visible;mso-wrap-edited:f;mso-width-percent:0;mso-height-percent:0;mso-width-percent:0;mso-height-percent:0">
          <v:imagedata r:id="rId2" o:title=""/>
          <w10:wrap type="topAndBottom"/>
        </v:shape>
      </w:pict>
    </w:r>
    <w:r w:rsidR="00C6667A">
      <w:rPr>
        <w:rFonts w:ascii="Arial Narrow" w:hAnsi="Arial Narrow" w:cs="Arial"/>
        <w:b/>
        <w:bCs/>
        <w:color w:val="C0C0C0"/>
        <w:sz w:val="32"/>
        <w:szCs w:val="36"/>
      </w:rPr>
      <w:t>FULL PAPER</w:t>
    </w:r>
    <w:r w:rsidR="00C6667A" w:rsidRPr="00971FC5">
      <w:rPr>
        <w:rFonts w:ascii="Arial Narrow" w:hAnsi="Arial Narrow" w:cs="Arial"/>
        <w:sz w:val="32"/>
        <w:szCs w:val="36"/>
      </w:rPr>
      <w:tab/>
    </w:r>
    <w:r w:rsidR="00C6667A" w:rsidRPr="00971FC5">
      <w:rPr>
        <w:rFonts w:ascii="Arial Narrow" w:hAnsi="Arial Narrow" w:cs="Arial"/>
        <w:sz w:val="32"/>
        <w:szCs w:val="36"/>
      </w:rPr>
      <w:tab/>
    </w:r>
    <w:r w:rsidR="00C6667A">
      <w:rPr>
        <w:rFonts w:ascii="Arial Narrow" w:hAnsi="Arial Narrow" w:cs="Arial"/>
        <w:sz w:val="32"/>
        <w:szCs w:val="3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F23E3" w14:textId="77777777" w:rsidR="00C6667A" w:rsidRDefault="007C0E79">
    <w:pPr>
      <w:pStyle w:val="Header"/>
    </w:pPr>
    <w:r>
      <w:rPr>
        <w:noProof/>
        <w:lang w:eastAsia="zh-CN"/>
      </w:rPr>
      <w:pict w14:anchorId="1D4F7E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22073" o:spid="_x0000_s2049" type="#_x0000_t75" alt="" style="position:absolute;margin-left:0;margin-top:0;width:688.65pt;height:937.8pt;z-index:-2;mso-wrap-edited:f;mso-width-percent:0;mso-height-percent:0;mso-position-horizontal:center;mso-position-horizontal-relative:margin;mso-position-vertical:center;mso-position-vertical-relative:margin;mso-width-percent:0;mso-height-percent:0" o:allowincell="f">
          <v:imagedata r:id="rId1" o:title="Wiley-VCH_gedreh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75pt;height:10.4pt" o:bullet="t">
        <v:imagedata r:id="rId1" o:title=""/>
      </v:shape>
    </w:pict>
  </w:numPicBullet>
  <w:abstractNum w:abstractNumId="0" w15:restartNumberingAfterBreak="0">
    <w:nsid w:val="149D00FE"/>
    <w:multiLevelType w:val="hybridMultilevel"/>
    <w:tmpl w:val="7B76C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D754DD"/>
    <w:multiLevelType w:val="hybridMultilevel"/>
    <w:tmpl w:val="C2AE1D12"/>
    <w:lvl w:ilvl="0" w:tplc="C5A02BBC">
      <w:start w:val="1"/>
      <w:numFmt w:val="decimal"/>
      <w:lvlText w:val="[%1]"/>
      <w:lvlJc w:val="left"/>
      <w:pPr>
        <w:ind w:left="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914487A">
      <w:start w:val="12"/>
      <w:numFmt w:val="upperLetter"/>
      <w:lvlRestart w:val="0"/>
      <w:lvlText w:val="%2."/>
      <w:lvlJc w:val="left"/>
      <w:pPr>
        <w:ind w:left="5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F987D28">
      <w:start w:val="1"/>
      <w:numFmt w:val="lowerRoman"/>
      <w:lvlText w:val="%3"/>
      <w:lvlJc w:val="left"/>
      <w:pPr>
        <w:ind w:left="152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B48B1D2">
      <w:start w:val="1"/>
      <w:numFmt w:val="decimal"/>
      <w:lvlText w:val="%4"/>
      <w:lvlJc w:val="left"/>
      <w:pPr>
        <w:ind w:left="22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52499C4">
      <w:start w:val="1"/>
      <w:numFmt w:val="lowerLetter"/>
      <w:lvlText w:val="%5"/>
      <w:lvlJc w:val="left"/>
      <w:pPr>
        <w:ind w:left="29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75C6E44">
      <w:start w:val="1"/>
      <w:numFmt w:val="lowerRoman"/>
      <w:lvlText w:val="%6"/>
      <w:lvlJc w:val="left"/>
      <w:pPr>
        <w:ind w:left="368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FACD13C">
      <w:start w:val="1"/>
      <w:numFmt w:val="decimal"/>
      <w:lvlText w:val="%7"/>
      <w:lvlJc w:val="left"/>
      <w:pPr>
        <w:ind w:left="440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A86ABDA">
      <w:start w:val="1"/>
      <w:numFmt w:val="lowerLetter"/>
      <w:lvlText w:val="%8"/>
      <w:lvlJc w:val="left"/>
      <w:pPr>
        <w:ind w:left="512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8ACD24C">
      <w:start w:val="1"/>
      <w:numFmt w:val="lowerRoman"/>
      <w:lvlText w:val="%9"/>
      <w:lvlJc w:val="left"/>
      <w:pPr>
        <w:ind w:left="58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Yong">
    <w15:presenceInfo w15:providerId="AD" w15:userId="S::linc3717@ox.ac.uk::66bfa4c0-f0fd-4631-bbf6-33febe699b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hyphenationZone w:val="425"/>
  <w:drawingGridHorizontalSpacing w:val="120"/>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7C0E"/>
    <w:rsid w:val="0000214A"/>
    <w:rsid w:val="00002DBC"/>
    <w:rsid w:val="00003927"/>
    <w:rsid w:val="00003B94"/>
    <w:rsid w:val="0000457A"/>
    <w:rsid w:val="00010410"/>
    <w:rsid w:val="00011D51"/>
    <w:rsid w:val="00013DD7"/>
    <w:rsid w:val="000208F6"/>
    <w:rsid w:val="00022DB4"/>
    <w:rsid w:val="00033C26"/>
    <w:rsid w:val="00033D1A"/>
    <w:rsid w:val="00033F43"/>
    <w:rsid w:val="00036490"/>
    <w:rsid w:val="0004091A"/>
    <w:rsid w:val="00042BF0"/>
    <w:rsid w:val="00045AB9"/>
    <w:rsid w:val="0005096E"/>
    <w:rsid w:val="0005140E"/>
    <w:rsid w:val="00055485"/>
    <w:rsid w:val="0006281D"/>
    <w:rsid w:val="00063E0F"/>
    <w:rsid w:val="0006489B"/>
    <w:rsid w:val="000650AB"/>
    <w:rsid w:val="0006694D"/>
    <w:rsid w:val="000669E3"/>
    <w:rsid w:val="00066B8E"/>
    <w:rsid w:val="00070B55"/>
    <w:rsid w:val="00070E0D"/>
    <w:rsid w:val="0007315F"/>
    <w:rsid w:val="00077560"/>
    <w:rsid w:val="000806F8"/>
    <w:rsid w:val="0008077D"/>
    <w:rsid w:val="00087C0E"/>
    <w:rsid w:val="00091323"/>
    <w:rsid w:val="0009539C"/>
    <w:rsid w:val="00095C2F"/>
    <w:rsid w:val="000A37F3"/>
    <w:rsid w:val="000A77DC"/>
    <w:rsid w:val="000B6DF3"/>
    <w:rsid w:val="000C1DBD"/>
    <w:rsid w:val="000C53F1"/>
    <w:rsid w:val="000D70F8"/>
    <w:rsid w:val="000D75B7"/>
    <w:rsid w:val="000D7701"/>
    <w:rsid w:val="000E0815"/>
    <w:rsid w:val="000E0CEA"/>
    <w:rsid w:val="000E0EC4"/>
    <w:rsid w:val="000E1C81"/>
    <w:rsid w:val="000E517A"/>
    <w:rsid w:val="000E5FDC"/>
    <w:rsid w:val="000E76B8"/>
    <w:rsid w:val="000F29A4"/>
    <w:rsid w:val="000F2C63"/>
    <w:rsid w:val="000F2EA1"/>
    <w:rsid w:val="000F5BD1"/>
    <w:rsid w:val="000F7847"/>
    <w:rsid w:val="001018AA"/>
    <w:rsid w:val="001037A1"/>
    <w:rsid w:val="00103EF7"/>
    <w:rsid w:val="00104119"/>
    <w:rsid w:val="0010543E"/>
    <w:rsid w:val="00105F97"/>
    <w:rsid w:val="00107E8C"/>
    <w:rsid w:val="001158DE"/>
    <w:rsid w:val="00120F2E"/>
    <w:rsid w:val="001237B3"/>
    <w:rsid w:val="0012381E"/>
    <w:rsid w:val="001322FF"/>
    <w:rsid w:val="0013316F"/>
    <w:rsid w:val="001344F7"/>
    <w:rsid w:val="001348CD"/>
    <w:rsid w:val="0014043E"/>
    <w:rsid w:val="00141356"/>
    <w:rsid w:val="00143551"/>
    <w:rsid w:val="0014374D"/>
    <w:rsid w:val="00143B89"/>
    <w:rsid w:val="001475BF"/>
    <w:rsid w:val="00152E6D"/>
    <w:rsid w:val="00155FB7"/>
    <w:rsid w:val="0015631F"/>
    <w:rsid w:val="00157C67"/>
    <w:rsid w:val="0016203E"/>
    <w:rsid w:val="001639AE"/>
    <w:rsid w:val="001654DF"/>
    <w:rsid w:val="00166BEB"/>
    <w:rsid w:val="00166D41"/>
    <w:rsid w:val="001678B6"/>
    <w:rsid w:val="0017048F"/>
    <w:rsid w:val="00170D5C"/>
    <w:rsid w:val="00172B86"/>
    <w:rsid w:val="00172F48"/>
    <w:rsid w:val="001732A4"/>
    <w:rsid w:val="001800AA"/>
    <w:rsid w:val="0018165B"/>
    <w:rsid w:val="00181774"/>
    <w:rsid w:val="00184021"/>
    <w:rsid w:val="00184380"/>
    <w:rsid w:val="00186601"/>
    <w:rsid w:val="001878D0"/>
    <w:rsid w:val="0019014F"/>
    <w:rsid w:val="00194818"/>
    <w:rsid w:val="00194A21"/>
    <w:rsid w:val="00196DEB"/>
    <w:rsid w:val="00197F42"/>
    <w:rsid w:val="001A0D55"/>
    <w:rsid w:val="001A2FE3"/>
    <w:rsid w:val="001A3120"/>
    <w:rsid w:val="001A39AE"/>
    <w:rsid w:val="001A438D"/>
    <w:rsid w:val="001B0DFC"/>
    <w:rsid w:val="001B286E"/>
    <w:rsid w:val="001B73B9"/>
    <w:rsid w:val="001B7620"/>
    <w:rsid w:val="001C1039"/>
    <w:rsid w:val="001C21E3"/>
    <w:rsid w:val="001C26A7"/>
    <w:rsid w:val="001D1155"/>
    <w:rsid w:val="001D13EA"/>
    <w:rsid w:val="001D216B"/>
    <w:rsid w:val="001D29CA"/>
    <w:rsid w:val="001D54CA"/>
    <w:rsid w:val="001D7ECC"/>
    <w:rsid w:val="001E164A"/>
    <w:rsid w:val="001E2F1C"/>
    <w:rsid w:val="001F16EF"/>
    <w:rsid w:val="001F1A2D"/>
    <w:rsid w:val="001F252B"/>
    <w:rsid w:val="001F3ACC"/>
    <w:rsid w:val="001F4235"/>
    <w:rsid w:val="001F45C3"/>
    <w:rsid w:val="001F4EE4"/>
    <w:rsid w:val="0020306E"/>
    <w:rsid w:val="002124FA"/>
    <w:rsid w:val="00213D0E"/>
    <w:rsid w:val="002221BA"/>
    <w:rsid w:val="00222D97"/>
    <w:rsid w:val="0022537E"/>
    <w:rsid w:val="0022582C"/>
    <w:rsid w:val="00232C14"/>
    <w:rsid w:val="002362C7"/>
    <w:rsid w:val="00241D85"/>
    <w:rsid w:val="00242E54"/>
    <w:rsid w:val="002433F0"/>
    <w:rsid w:val="00243927"/>
    <w:rsid w:val="00260EDA"/>
    <w:rsid w:val="00261387"/>
    <w:rsid w:val="00261882"/>
    <w:rsid w:val="00265DCA"/>
    <w:rsid w:val="00267F8A"/>
    <w:rsid w:val="002702BC"/>
    <w:rsid w:val="0027068B"/>
    <w:rsid w:val="00287256"/>
    <w:rsid w:val="00287B32"/>
    <w:rsid w:val="00291C93"/>
    <w:rsid w:val="002A36FA"/>
    <w:rsid w:val="002A561E"/>
    <w:rsid w:val="002A69D1"/>
    <w:rsid w:val="002B16E2"/>
    <w:rsid w:val="002B22BA"/>
    <w:rsid w:val="002B25E2"/>
    <w:rsid w:val="002B453B"/>
    <w:rsid w:val="002B56C9"/>
    <w:rsid w:val="002B7CA9"/>
    <w:rsid w:val="002C36E0"/>
    <w:rsid w:val="002D0B17"/>
    <w:rsid w:val="002D24CB"/>
    <w:rsid w:val="002D42FF"/>
    <w:rsid w:val="002D5148"/>
    <w:rsid w:val="002E066F"/>
    <w:rsid w:val="002E2CA8"/>
    <w:rsid w:val="002E3FFF"/>
    <w:rsid w:val="002F0269"/>
    <w:rsid w:val="002F1479"/>
    <w:rsid w:val="002F17FB"/>
    <w:rsid w:val="002F56D6"/>
    <w:rsid w:val="002F6A4C"/>
    <w:rsid w:val="002F73A5"/>
    <w:rsid w:val="003006A7"/>
    <w:rsid w:val="00301167"/>
    <w:rsid w:val="00301D1E"/>
    <w:rsid w:val="00303FBE"/>
    <w:rsid w:val="003040CB"/>
    <w:rsid w:val="003079D2"/>
    <w:rsid w:val="00307C5A"/>
    <w:rsid w:val="003116F4"/>
    <w:rsid w:val="00312ED2"/>
    <w:rsid w:val="0032022A"/>
    <w:rsid w:val="0032048F"/>
    <w:rsid w:val="003219A5"/>
    <w:rsid w:val="00322D02"/>
    <w:rsid w:val="00322E1F"/>
    <w:rsid w:val="00323B68"/>
    <w:rsid w:val="00323FC3"/>
    <w:rsid w:val="00324724"/>
    <w:rsid w:val="00325147"/>
    <w:rsid w:val="003254D1"/>
    <w:rsid w:val="00325516"/>
    <w:rsid w:val="003275FF"/>
    <w:rsid w:val="0033054D"/>
    <w:rsid w:val="00331B5E"/>
    <w:rsid w:val="00333FAD"/>
    <w:rsid w:val="0033586B"/>
    <w:rsid w:val="00336A5A"/>
    <w:rsid w:val="003403BB"/>
    <w:rsid w:val="00340A08"/>
    <w:rsid w:val="003447D7"/>
    <w:rsid w:val="0034496B"/>
    <w:rsid w:val="00354B57"/>
    <w:rsid w:val="00364753"/>
    <w:rsid w:val="00364A2A"/>
    <w:rsid w:val="003657B6"/>
    <w:rsid w:val="00366676"/>
    <w:rsid w:val="003674A7"/>
    <w:rsid w:val="00375415"/>
    <w:rsid w:val="00376792"/>
    <w:rsid w:val="00376F37"/>
    <w:rsid w:val="0038506F"/>
    <w:rsid w:val="00390DD7"/>
    <w:rsid w:val="00396BE2"/>
    <w:rsid w:val="003A6168"/>
    <w:rsid w:val="003B04BA"/>
    <w:rsid w:val="003B0FC4"/>
    <w:rsid w:val="003B6C60"/>
    <w:rsid w:val="003B70C8"/>
    <w:rsid w:val="003C134A"/>
    <w:rsid w:val="003C1CCA"/>
    <w:rsid w:val="003C2972"/>
    <w:rsid w:val="003C2C9C"/>
    <w:rsid w:val="003C6E1A"/>
    <w:rsid w:val="003D0F51"/>
    <w:rsid w:val="003D1C1A"/>
    <w:rsid w:val="003D3F9A"/>
    <w:rsid w:val="003E345B"/>
    <w:rsid w:val="003E54CD"/>
    <w:rsid w:val="003E7319"/>
    <w:rsid w:val="003F1223"/>
    <w:rsid w:val="003F2556"/>
    <w:rsid w:val="003F50D4"/>
    <w:rsid w:val="0040080D"/>
    <w:rsid w:val="0040270E"/>
    <w:rsid w:val="00403876"/>
    <w:rsid w:val="004062B1"/>
    <w:rsid w:val="004070B6"/>
    <w:rsid w:val="004072DD"/>
    <w:rsid w:val="00411AA6"/>
    <w:rsid w:val="00414412"/>
    <w:rsid w:val="00415971"/>
    <w:rsid w:val="00416B05"/>
    <w:rsid w:val="00422AFE"/>
    <w:rsid w:val="00423593"/>
    <w:rsid w:val="00424978"/>
    <w:rsid w:val="0042545B"/>
    <w:rsid w:val="00427CBD"/>
    <w:rsid w:val="00431151"/>
    <w:rsid w:val="00432307"/>
    <w:rsid w:val="004344FB"/>
    <w:rsid w:val="00435D6F"/>
    <w:rsid w:val="00436338"/>
    <w:rsid w:val="00437B5A"/>
    <w:rsid w:val="00444E3C"/>
    <w:rsid w:val="00445D5C"/>
    <w:rsid w:val="004465F9"/>
    <w:rsid w:val="004466B0"/>
    <w:rsid w:val="00454A2D"/>
    <w:rsid w:val="004556E1"/>
    <w:rsid w:val="004609E1"/>
    <w:rsid w:val="00460C28"/>
    <w:rsid w:val="00461BD2"/>
    <w:rsid w:val="00462A09"/>
    <w:rsid w:val="004644E1"/>
    <w:rsid w:val="0046574E"/>
    <w:rsid w:val="004657E8"/>
    <w:rsid w:val="00467E99"/>
    <w:rsid w:val="00470790"/>
    <w:rsid w:val="00473029"/>
    <w:rsid w:val="00473EE4"/>
    <w:rsid w:val="00477B4C"/>
    <w:rsid w:val="00477B99"/>
    <w:rsid w:val="004823EF"/>
    <w:rsid w:val="004841CA"/>
    <w:rsid w:val="00485C84"/>
    <w:rsid w:val="00486215"/>
    <w:rsid w:val="0048630D"/>
    <w:rsid w:val="004921CF"/>
    <w:rsid w:val="004930F0"/>
    <w:rsid w:val="004952D8"/>
    <w:rsid w:val="004A0BA8"/>
    <w:rsid w:val="004A489D"/>
    <w:rsid w:val="004A4A2E"/>
    <w:rsid w:val="004A4CD0"/>
    <w:rsid w:val="004A73A8"/>
    <w:rsid w:val="004A75D5"/>
    <w:rsid w:val="004A771F"/>
    <w:rsid w:val="004A78AE"/>
    <w:rsid w:val="004B004E"/>
    <w:rsid w:val="004B0589"/>
    <w:rsid w:val="004B0B74"/>
    <w:rsid w:val="004B1783"/>
    <w:rsid w:val="004B65AE"/>
    <w:rsid w:val="004B7661"/>
    <w:rsid w:val="004C1836"/>
    <w:rsid w:val="004C22E6"/>
    <w:rsid w:val="004C2834"/>
    <w:rsid w:val="004C2FAC"/>
    <w:rsid w:val="004C3CC9"/>
    <w:rsid w:val="004C471F"/>
    <w:rsid w:val="004C5F41"/>
    <w:rsid w:val="004C6D04"/>
    <w:rsid w:val="004D090A"/>
    <w:rsid w:val="004D31C6"/>
    <w:rsid w:val="004D4293"/>
    <w:rsid w:val="004D5ABB"/>
    <w:rsid w:val="004D6DB8"/>
    <w:rsid w:val="004E2D29"/>
    <w:rsid w:val="004E3010"/>
    <w:rsid w:val="004E3F83"/>
    <w:rsid w:val="004E4A53"/>
    <w:rsid w:val="004E4DFF"/>
    <w:rsid w:val="004E5278"/>
    <w:rsid w:val="004E74F4"/>
    <w:rsid w:val="004F0129"/>
    <w:rsid w:val="004F257F"/>
    <w:rsid w:val="004F35CD"/>
    <w:rsid w:val="004F7F41"/>
    <w:rsid w:val="00500F94"/>
    <w:rsid w:val="00501639"/>
    <w:rsid w:val="00501EFF"/>
    <w:rsid w:val="0050277D"/>
    <w:rsid w:val="005035EB"/>
    <w:rsid w:val="0050689B"/>
    <w:rsid w:val="005068AA"/>
    <w:rsid w:val="00506EDB"/>
    <w:rsid w:val="00511093"/>
    <w:rsid w:val="00512A8E"/>
    <w:rsid w:val="00520422"/>
    <w:rsid w:val="0052085F"/>
    <w:rsid w:val="0052404D"/>
    <w:rsid w:val="00530284"/>
    <w:rsid w:val="005321B0"/>
    <w:rsid w:val="0053418A"/>
    <w:rsid w:val="005349D6"/>
    <w:rsid w:val="00536BC1"/>
    <w:rsid w:val="00537F36"/>
    <w:rsid w:val="00541205"/>
    <w:rsid w:val="0054224C"/>
    <w:rsid w:val="005433DE"/>
    <w:rsid w:val="0054420E"/>
    <w:rsid w:val="005472E5"/>
    <w:rsid w:val="0055057E"/>
    <w:rsid w:val="00550B0C"/>
    <w:rsid w:val="0055113D"/>
    <w:rsid w:val="005551F3"/>
    <w:rsid w:val="00556A65"/>
    <w:rsid w:val="00561C0E"/>
    <w:rsid w:val="005662EA"/>
    <w:rsid w:val="00567B5A"/>
    <w:rsid w:val="00567C18"/>
    <w:rsid w:val="0057009B"/>
    <w:rsid w:val="005735B3"/>
    <w:rsid w:val="005755CC"/>
    <w:rsid w:val="005801F0"/>
    <w:rsid w:val="005826CC"/>
    <w:rsid w:val="005839B9"/>
    <w:rsid w:val="00586DF8"/>
    <w:rsid w:val="00591262"/>
    <w:rsid w:val="00591AB8"/>
    <w:rsid w:val="00597954"/>
    <w:rsid w:val="005B10C2"/>
    <w:rsid w:val="005B15A7"/>
    <w:rsid w:val="005B3509"/>
    <w:rsid w:val="005B430B"/>
    <w:rsid w:val="005B43B7"/>
    <w:rsid w:val="005B5D4F"/>
    <w:rsid w:val="005B6716"/>
    <w:rsid w:val="005B6C80"/>
    <w:rsid w:val="005B71FC"/>
    <w:rsid w:val="005C08BF"/>
    <w:rsid w:val="005C4CEE"/>
    <w:rsid w:val="005C4F38"/>
    <w:rsid w:val="005C5196"/>
    <w:rsid w:val="005D14B4"/>
    <w:rsid w:val="005D1EBB"/>
    <w:rsid w:val="005D43FD"/>
    <w:rsid w:val="005D65E6"/>
    <w:rsid w:val="005F19CB"/>
    <w:rsid w:val="005F5348"/>
    <w:rsid w:val="005F74E7"/>
    <w:rsid w:val="006011C8"/>
    <w:rsid w:val="006024FD"/>
    <w:rsid w:val="0060310C"/>
    <w:rsid w:val="00605FAC"/>
    <w:rsid w:val="006134A3"/>
    <w:rsid w:val="006150DB"/>
    <w:rsid w:val="006200AB"/>
    <w:rsid w:val="00620450"/>
    <w:rsid w:val="00620753"/>
    <w:rsid w:val="00620911"/>
    <w:rsid w:val="00620C61"/>
    <w:rsid w:val="00627F57"/>
    <w:rsid w:val="00636481"/>
    <w:rsid w:val="00644209"/>
    <w:rsid w:val="00647525"/>
    <w:rsid w:val="006479FE"/>
    <w:rsid w:val="00654E17"/>
    <w:rsid w:val="00656634"/>
    <w:rsid w:val="0066216C"/>
    <w:rsid w:val="006638FC"/>
    <w:rsid w:val="00665E34"/>
    <w:rsid w:val="006675EA"/>
    <w:rsid w:val="00671E1E"/>
    <w:rsid w:val="006722A0"/>
    <w:rsid w:val="006724B9"/>
    <w:rsid w:val="00672587"/>
    <w:rsid w:val="0067512C"/>
    <w:rsid w:val="00677AB5"/>
    <w:rsid w:val="00677D6F"/>
    <w:rsid w:val="006812E2"/>
    <w:rsid w:val="00681A96"/>
    <w:rsid w:val="00685DA5"/>
    <w:rsid w:val="0068673B"/>
    <w:rsid w:val="00694EC1"/>
    <w:rsid w:val="006956E5"/>
    <w:rsid w:val="0069644B"/>
    <w:rsid w:val="006976AD"/>
    <w:rsid w:val="00697E3B"/>
    <w:rsid w:val="006A108F"/>
    <w:rsid w:val="006A2254"/>
    <w:rsid w:val="006A3F99"/>
    <w:rsid w:val="006A6116"/>
    <w:rsid w:val="006A7E4F"/>
    <w:rsid w:val="006B04A7"/>
    <w:rsid w:val="006B369F"/>
    <w:rsid w:val="006B4DC6"/>
    <w:rsid w:val="006B4E8D"/>
    <w:rsid w:val="006B5DE9"/>
    <w:rsid w:val="006B6806"/>
    <w:rsid w:val="006B72C2"/>
    <w:rsid w:val="006B7C3F"/>
    <w:rsid w:val="006C1123"/>
    <w:rsid w:val="006C2DBE"/>
    <w:rsid w:val="006C5C46"/>
    <w:rsid w:val="006C5F03"/>
    <w:rsid w:val="006C643D"/>
    <w:rsid w:val="006C6BFE"/>
    <w:rsid w:val="006C6D39"/>
    <w:rsid w:val="006C7DF4"/>
    <w:rsid w:val="006C7F18"/>
    <w:rsid w:val="006D02C0"/>
    <w:rsid w:val="006D184F"/>
    <w:rsid w:val="006D2D7B"/>
    <w:rsid w:val="006D3595"/>
    <w:rsid w:val="006D4F77"/>
    <w:rsid w:val="006D6793"/>
    <w:rsid w:val="006E041E"/>
    <w:rsid w:val="006E5BEA"/>
    <w:rsid w:val="006F0EB7"/>
    <w:rsid w:val="006F6671"/>
    <w:rsid w:val="006F7BFE"/>
    <w:rsid w:val="00700F72"/>
    <w:rsid w:val="007013DE"/>
    <w:rsid w:val="00701830"/>
    <w:rsid w:val="00702F63"/>
    <w:rsid w:val="00710812"/>
    <w:rsid w:val="00711E9D"/>
    <w:rsid w:val="007130CE"/>
    <w:rsid w:val="00713548"/>
    <w:rsid w:val="00713B1C"/>
    <w:rsid w:val="00714DB9"/>
    <w:rsid w:val="00714DC9"/>
    <w:rsid w:val="0071700B"/>
    <w:rsid w:val="00717BD5"/>
    <w:rsid w:val="00720CC1"/>
    <w:rsid w:val="00720FED"/>
    <w:rsid w:val="007249D7"/>
    <w:rsid w:val="007252DA"/>
    <w:rsid w:val="00732798"/>
    <w:rsid w:val="00737264"/>
    <w:rsid w:val="00737FE3"/>
    <w:rsid w:val="007406C2"/>
    <w:rsid w:val="007407AE"/>
    <w:rsid w:val="00740CE1"/>
    <w:rsid w:val="0074126C"/>
    <w:rsid w:val="00741B47"/>
    <w:rsid w:val="00745DE7"/>
    <w:rsid w:val="00746C0D"/>
    <w:rsid w:val="00750326"/>
    <w:rsid w:val="0075278E"/>
    <w:rsid w:val="00754F5F"/>
    <w:rsid w:val="00757401"/>
    <w:rsid w:val="00757673"/>
    <w:rsid w:val="007576FA"/>
    <w:rsid w:val="00757C71"/>
    <w:rsid w:val="00763D77"/>
    <w:rsid w:val="00763EDE"/>
    <w:rsid w:val="00764F01"/>
    <w:rsid w:val="00765C4D"/>
    <w:rsid w:val="007663E0"/>
    <w:rsid w:val="00773904"/>
    <w:rsid w:val="00773C4B"/>
    <w:rsid w:val="00773D16"/>
    <w:rsid w:val="007740A8"/>
    <w:rsid w:val="00775C8A"/>
    <w:rsid w:val="00775F73"/>
    <w:rsid w:val="007776E8"/>
    <w:rsid w:val="007815C4"/>
    <w:rsid w:val="00783FBE"/>
    <w:rsid w:val="0078628B"/>
    <w:rsid w:val="0078784C"/>
    <w:rsid w:val="007958BF"/>
    <w:rsid w:val="007A0D98"/>
    <w:rsid w:val="007A6D99"/>
    <w:rsid w:val="007A7E01"/>
    <w:rsid w:val="007B05F5"/>
    <w:rsid w:val="007B6A97"/>
    <w:rsid w:val="007C0E79"/>
    <w:rsid w:val="007C2805"/>
    <w:rsid w:val="007C3D60"/>
    <w:rsid w:val="007C5712"/>
    <w:rsid w:val="007C672F"/>
    <w:rsid w:val="007D0337"/>
    <w:rsid w:val="007D0701"/>
    <w:rsid w:val="007D2ED9"/>
    <w:rsid w:val="007E13F7"/>
    <w:rsid w:val="007E2CB8"/>
    <w:rsid w:val="007E3A49"/>
    <w:rsid w:val="007E52D5"/>
    <w:rsid w:val="007E6725"/>
    <w:rsid w:val="007E7187"/>
    <w:rsid w:val="007E773A"/>
    <w:rsid w:val="007F00BA"/>
    <w:rsid w:val="007F202F"/>
    <w:rsid w:val="007F20D9"/>
    <w:rsid w:val="007F46F6"/>
    <w:rsid w:val="007F664A"/>
    <w:rsid w:val="007F66E6"/>
    <w:rsid w:val="007F68CC"/>
    <w:rsid w:val="00804822"/>
    <w:rsid w:val="00813005"/>
    <w:rsid w:val="00813FEF"/>
    <w:rsid w:val="00816397"/>
    <w:rsid w:val="00817ACD"/>
    <w:rsid w:val="00823310"/>
    <w:rsid w:val="008249B7"/>
    <w:rsid w:val="00826879"/>
    <w:rsid w:val="008272FD"/>
    <w:rsid w:val="00827A4E"/>
    <w:rsid w:val="00832891"/>
    <w:rsid w:val="008339A8"/>
    <w:rsid w:val="00836959"/>
    <w:rsid w:val="00847D4E"/>
    <w:rsid w:val="00851D03"/>
    <w:rsid w:val="008536CE"/>
    <w:rsid w:val="00854A3E"/>
    <w:rsid w:val="00854C3B"/>
    <w:rsid w:val="00855988"/>
    <w:rsid w:val="00856D80"/>
    <w:rsid w:val="00860C40"/>
    <w:rsid w:val="00862A5B"/>
    <w:rsid w:val="00862D4C"/>
    <w:rsid w:val="00863DFC"/>
    <w:rsid w:val="0086441B"/>
    <w:rsid w:val="00865C7C"/>
    <w:rsid w:val="00870558"/>
    <w:rsid w:val="00873E64"/>
    <w:rsid w:val="00875FFC"/>
    <w:rsid w:val="008773A8"/>
    <w:rsid w:val="00880861"/>
    <w:rsid w:val="00884733"/>
    <w:rsid w:val="00886901"/>
    <w:rsid w:val="0089069D"/>
    <w:rsid w:val="008935DC"/>
    <w:rsid w:val="00896252"/>
    <w:rsid w:val="0089651C"/>
    <w:rsid w:val="00896608"/>
    <w:rsid w:val="008A75A2"/>
    <w:rsid w:val="008C0905"/>
    <w:rsid w:val="008C26A3"/>
    <w:rsid w:val="008C4A56"/>
    <w:rsid w:val="008D05CC"/>
    <w:rsid w:val="008D0D68"/>
    <w:rsid w:val="008D306F"/>
    <w:rsid w:val="008D3292"/>
    <w:rsid w:val="008D3912"/>
    <w:rsid w:val="008E1877"/>
    <w:rsid w:val="008E4C32"/>
    <w:rsid w:val="008F195C"/>
    <w:rsid w:val="008F3789"/>
    <w:rsid w:val="008F525A"/>
    <w:rsid w:val="008F5663"/>
    <w:rsid w:val="008F6D3F"/>
    <w:rsid w:val="008F71A1"/>
    <w:rsid w:val="008F7FE1"/>
    <w:rsid w:val="00900B9E"/>
    <w:rsid w:val="00901A45"/>
    <w:rsid w:val="00902AF3"/>
    <w:rsid w:val="00915FA4"/>
    <w:rsid w:val="009179FB"/>
    <w:rsid w:val="009203FD"/>
    <w:rsid w:val="0092483C"/>
    <w:rsid w:val="009264DF"/>
    <w:rsid w:val="009317ED"/>
    <w:rsid w:val="0093355D"/>
    <w:rsid w:val="00935D92"/>
    <w:rsid w:val="009361EB"/>
    <w:rsid w:val="00941003"/>
    <w:rsid w:val="009425B3"/>
    <w:rsid w:val="00945BF2"/>
    <w:rsid w:val="0094711E"/>
    <w:rsid w:val="0094724E"/>
    <w:rsid w:val="0095126A"/>
    <w:rsid w:val="00952951"/>
    <w:rsid w:val="00953A07"/>
    <w:rsid w:val="00954442"/>
    <w:rsid w:val="00955B6D"/>
    <w:rsid w:val="009570F0"/>
    <w:rsid w:val="00957398"/>
    <w:rsid w:val="0096219B"/>
    <w:rsid w:val="00963289"/>
    <w:rsid w:val="00963607"/>
    <w:rsid w:val="009658DA"/>
    <w:rsid w:val="0096675F"/>
    <w:rsid w:val="00966884"/>
    <w:rsid w:val="00971D8C"/>
    <w:rsid w:val="00972425"/>
    <w:rsid w:val="009733F5"/>
    <w:rsid w:val="0097560B"/>
    <w:rsid w:val="009767DE"/>
    <w:rsid w:val="009779EE"/>
    <w:rsid w:val="0098401D"/>
    <w:rsid w:val="009849E5"/>
    <w:rsid w:val="00985D3C"/>
    <w:rsid w:val="0098683C"/>
    <w:rsid w:val="0098753E"/>
    <w:rsid w:val="009923A9"/>
    <w:rsid w:val="00996071"/>
    <w:rsid w:val="009964CD"/>
    <w:rsid w:val="00997637"/>
    <w:rsid w:val="009A27D2"/>
    <w:rsid w:val="009A53C8"/>
    <w:rsid w:val="009A6414"/>
    <w:rsid w:val="009B3D65"/>
    <w:rsid w:val="009B426B"/>
    <w:rsid w:val="009B5513"/>
    <w:rsid w:val="009B626F"/>
    <w:rsid w:val="009B7251"/>
    <w:rsid w:val="009C0ABF"/>
    <w:rsid w:val="009C43E7"/>
    <w:rsid w:val="009D14CA"/>
    <w:rsid w:val="009D5757"/>
    <w:rsid w:val="009D7DB0"/>
    <w:rsid w:val="009E1D78"/>
    <w:rsid w:val="009E20AB"/>
    <w:rsid w:val="009E295D"/>
    <w:rsid w:val="009E5B17"/>
    <w:rsid w:val="009E78B5"/>
    <w:rsid w:val="009E7925"/>
    <w:rsid w:val="009E798E"/>
    <w:rsid w:val="009F1127"/>
    <w:rsid w:val="009F4D3D"/>
    <w:rsid w:val="009F6FBF"/>
    <w:rsid w:val="009F70DC"/>
    <w:rsid w:val="00A001C3"/>
    <w:rsid w:val="00A02C15"/>
    <w:rsid w:val="00A02FFD"/>
    <w:rsid w:val="00A0349A"/>
    <w:rsid w:val="00A04427"/>
    <w:rsid w:val="00A04B91"/>
    <w:rsid w:val="00A04D83"/>
    <w:rsid w:val="00A054B0"/>
    <w:rsid w:val="00A069E1"/>
    <w:rsid w:val="00A1019C"/>
    <w:rsid w:val="00A11648"/>
    <w:rsid w:val="00A2029A"/>
    <w:rsid w:val="00A24878"/>
    <w:rsid w:val="00A25ED4"/>
    <w:rsid w:val="00A26E89"/>
    <w:rsid w:val="00A30DC0"/>
    <w:rsid w:val="00A32D0C"/>
    <w:rsid w:val="00A33868"/>
    <w:rsid w:val="00A3587B"/>
    <w:rsid w:val="00A41956"/>
    <w:rsid w:val="00A42756"/>
    <w:rsid w:val="00A43EB3"/>
    <w:rsid w:val="00A44DD4"/>
    <w:rsid w:val="00A47DD9"/>
    <w:rsid w:val="00A50FB9"/>
    <w:rsid w:val="00A51F4E"/>
    <w:rsid w:val="00A5397B"/>
    <w:rsid w:val="00A54DA6"/>
    <w:rsid w:val="00A57C92"/>
    <w:rsid w:val="00A57D58"/>
    <w:rsid w:val="00A6116D"/>
    <w:rsid w:val="00A64A58"/>
    <w:rsid w:val="00A65F2C"/>
    <w:rsid w:val="00A71DC3"/>
    <w:rsid w:val="00A72188"/>
    <w:rsid w:val="00A734EF"/>
    <w:rsid w:val="00A737D3"/>
    <w:rsid w:val="00A73873"/>
    <w:rsid w:val="00A8041F"/>
    <w:rsid w:val="00A8062A"/>
    <w:rsid w:val="00A807A5"/>
    <w:rsid w:val="00A842F8"/>
    <w:rsid w:val="00A8458D"/>
    <w:rsid w:val="00A87B0A"/>
    <w:rsid w:val="00A93198"/>
    <w:rsid w:val="00A9668D"/>
    <w:rsid w:val="00A97137"/>
    <w:rsid w:val="00AA1BF0"/>
    <w:rsid w:val="00AA3059"/>
    <w:rsid w:val="00AA4441"/>
    <w:rsid w:val="00AA5045"/>
    <w:rsid w:val="00AA73FE"/>
    <w:rsid w:val="00AA7D8F"/>
    <w:rsid w:val="00AB14AF"/>
    <w:rsid w:val="00AC1CE7"/>
    <w:rsid w:val="00AC390C"/>
    <w:rsid w:val="00AC51F3"/>
    <w:rsid w:val="00AC532F"/>
    <w:rsid w:val="00AC710B"/>
    <w:rsid w:val="00AC768E"/>
    <w:rsid w:val="00AC7B67"/>
    <w:rsid w:val="00AD0B89"/>
    <w:rsid w:val="00AD0C14"/>
    <w:rsid w:val="00AD47D4"/>
    <w:rsid w:val="00AD62D8"/>
    <w:rsid w:val="00AD78DA"/>
    <w:rsid w:val="00AE1546"/>
    <w:rsid w:val="00AE33D9"/>
    <w:rsid w:val="00AE7A63"/>
    <w:rsid w:val="00AF267E"/>
    <w:rsid w:val="00AF63C3"/>
    <w:rsid w:val="00AF7CE1"/>
    <w:rsid w:val="00B00E7C"/>
    <w:rsid w:val="00B011E3"/>
    <w:rsid w:val="00B0301F"/>
    <w:rsid w:val="00B0351C"/>
    <w:rsid w:val="00B03934"/>
    <w:rsid w:val="00B048B1"/>
    <w:rsid w:val="00B065A8"/>
    <w:rsid w:val="00B11686"/>
    <w:rsid w:val="00B12C6B"/>
    <w:rsid w:val="00B13276"/>
    <w:rsid w:val="00B139D9"/>
    <w:rsid w:val="00B14EAD"/>
    <w:rsid w:val="00B22DD8"/>
    <w:rsid w:val="00B236D6"/>
    <w:rsid w:val="00B26826"/>
    <w:rsid w:val="00B31D15"/>
    <w:rsid w:val="00B31D8E"/>
    <w:rsid w:val="00B32E81"/>
    <w:rsid w:val="00B34146"/>
    <w:rsid w:val="00B351C5"/>
    <w:rsid w:val="00B437D7"/>
    <w:rsid w:val="00B43C10"/>
    <w:rsid w:val="00B46744"/>
    <w:rsid w:val="00B477DB"/>
    <w:rsid w:val="00B50307"/>
    <w:rsid w:val="00B5050B"/>
    <w:rsid w:val="00B50EBF"/>
    <w:rsid w:val="00B53ED3"/>
    <w:rsid w:val="00B54E3D"/>
    <w:rsid w:val="00B55214"/>
    <w:rsid w:val="00B55FAF"/>
    <w:rsid w:val="00B64AEB"/>
    <w:rsid w:val="00B64D08"/>
    <w:rsid w:val="00B70A39"/>
    <w:rsid w:val="00B70AB2"/>
    <w:rsid w:val="00B72EEE"/>
    <w:rsid w:val="00B76F72"/>
    <w:rsid w:val="00B809B1"/>
    <w:rsid w:val="00B824F1"/>
    <w:rsid w:val="00B87183"/>
    <w:rsid w:val="00B92AD4"/>
    <w:rsid w:val="00BA1684"/>
    <w:rsid w:val="00BB1819"/>
    <w:rsid w:val="00BB42DF"/>
    <w:rsid w:val="00BB4EBA"/>
    <w:rsid w:val="00BB5DA9"/>
    <w:rsid w:val="00BC014F"/>
    <w:rsid w:val="00BC0164"/>
    <w:rsid w:val="00BC28D4"/>
    <w:rsid w:val="00BC5B54"/>
    <w:rsid w:val="00BC78A2"/>
    <w:rsid w:val="00BD142D"/>
    <w:rsid w:val="00BD505D"/>
    <w:rsid w:val="00BD61A7"/>
    <w:rsid w:val="00BE09CA"/>
    <w:rsid w:val="00BE114C"/>
    <w:rsid w:val="00BE7761"/>
    <w:rsid w:val="00BF034B"/>
    <w:rsid w:val="00BF03A9"/>
    <w:rsid w:val="00BF0F57"/>
    <w:rsid w:val="00BF14BC"/>
    <w:rsid w:val="00BF1BD2"/>
    <w:rsid w:val="00C00948"/>
    <w:rsid w:val="00C00B45"/>
    <w:rsid w:val="00C047F9"/>
    <w:rsid w:val="00C06CDB"/>
    <w:rsid w:val="00C06D0F"/>
    <w:rsid w:val="00C070FB"/>
    <w:rsid w:val="00C13799"/>
    <w:rsid w:val="00C2460C"/>
    <w:rsid w:val="00C2552A"/>
    <w:rsid w:val="00C308BE"/>
    <w:rsid w:val="00C31F5F"/>
    <w:rsid w:val="00C32053"/>
    <w:rsid w:val="00C40FD8"/>
    <w:rsid w:val="00C41730"/>
    <w:rsid w:val="00C41733"/>
    <w:rsid w:val="00C43D44"/>
    <w:rsid w:val="00C462C4"/>
    <w:rsid w:val="00C55A65"/>
    <w:rsid w:val="00C60C71"/>
    <w:rsid w:val="00C632B3"/>
    <w:rsid w:val="00C63B7C"/>
    <w:rsid w:val="00C65283"/>
    <w:rsid w:val="00C65F66"/>
    <w:rsid w:val="00C6667A"/>
    <w:rsid w:val="00C70D48"/>
    <w:rsid w:val="00C71038"/>
    <w:rsid w:val="00C77158"/>
    <w:rsid w:val="00C77DFE"/>
    <w:rsid w:val="00C80D4B"/>
    <w:rsid w:val="00C8278A"/>
    <w:rsid w:val="00C8558C"/>
    <w:rsid w:val="00C85ABE"/>
    <w:rsid w:val="00C90A57"/>
    <w:rsid w:val="00C911A0"/>
    <w:rsid w:val="00C91F07"/>
    <w:rsid w:val="00C92120"/>
    <w:rsid w:val="00C942FC"/>
    <w:rsid w:val="00C966DA"/>
    <w:rsid w:val="00C976B2"/>
    <w:rsid w:val="00CA1213"/>
    <w:rsid w:val="00CA16E3"/>
    <w:rsid w:val="00CA2E29"/>
    <w:rsid w:val="00CA3607"/>
    <w:rsid w:val="00CA72F1"/>
    <w:rsid w:val="00CB2DCB"/>
    <w:rsid w:val="00CB4591"/>
    <w:rsid w:val="00CB6F85"/>
    <w:rsid w:val="00CC0473"/>
    <w:rsid w:val="00CC1E8D"/>
    <w:rsid w:val="00CC3970"/>
    <w:rsid w:val="00CC3ED1"/>
    <w:rsid w:val="00CC4988"/>
    <w:rsid w:val="00CD66D5"/>
    <w:rsid w:val="00CE0A40"/>
    <w:rsid w:val="00CE1852"/>
    <w:rsid w:val="00CE2946"/>
    <w:rsid w:val="00CE4329"/>
    <w:rsid w:val="00CF1014"/>
    <w:rsid w:val="00CF143A"/>
    <w:rsid w:val="00CF7619"/>
    <w:rsid w:val="00D00EA0"/>
    <w:rsid w:val="00D01999"/>
    <w:rsid w:val="00D01A50"/>
    <w:rsid w:val="00D05D33"/>
    <w:rsid w:val="00D10DEE"/>
    <w:rsid w:val="00D160F3"/>
    <w:rsid w:val="00D17B72"/>
    <w:rsid w:val="00D17E86"/>
    <w:rsid w:val="00D201E6"/>
    <w:rsid w:val="00D20FFB"/>
    <w:rsid w:val="00D23118"/>
    <w:rsid w:val="00D2517E"/>
    <w:rsid w:val="00D25CD7"/>
    <w:rsid w:val="00D3261D"/>
    <w:rsid w:val="00D33A08"/>
    <w:rsid w:val="00D35F06"/>
    <w:rsid w:val="00D36192"/>
    <w:rsid w:val="00D36226"/>
    <w:rsid w:val="00D43886"/>
    <w:rsid w:val="00D455D4"/>
    <w:rsid w:val="00D45E62"/>
    <w:rsid w:val="00D46DC4"/>
    <w:rsid w:val="00D5062B"/>
    <w:rsid w:val="00D53541"/>
    <w:rsid w:val="00D55E39"/>
    <w:rsid w:val="00D60633"/>
    <w:rsid w:val="00D620FF"/>
    <w:rsid w:val="00D63E1C"/>
    <w:rsid w:val="00D65A90"/>
    <w:rsid w:val="00D65BF3"/>
    <w:rsid w:val="00D73D35"/>
    <w:rsid w:val="00D74C34"/>
    <w:rsid w:val="00D7679A"/>
    <w:rsid w:val="00D76A3B"/>
    <w:rsid w:val="00D80821"/>
    <w:rsid w:val="00D83505"/>
    <w:rsid w:val="00D872B1"/>
    <w:rsid w:val="00D91D07"/>
    <w:rsid w:val="00DC1CC0"/>
    <w:rsid w:val="00DC273F"/>
    <w:rsid w:val="00DC38B8"/>
    <w:rsid w:val="00DC4475"/>
    <w:rsid w:val="00DC58C0"/>
    <w:rsid w:val="00DD3A2B"/>
    <w:rsid w:val="00DD61DE"/>
    <w:rsid w:val="00DE11A5"/>
    <w:rsid w:val="00DE25A0"/>
    <w:rsid w:val="00DE4E91"/>
    <w:rsid w:val="00DF0B35"/>
    <w:rsid w:val="00DF39D2"/>
    <w:rsid w:val="00DF56A7"/>
    <w:rsid w:val="00DF6BBB"/>
    <w:rsid w:val="00DF7125"/>
    <w:rsid w:val="00E017F3"/>
    <w:rsid w:val="00E01912"/>
    <w:rsid w:val="00E04749"/>
    <w:rsid w:val="00E07A22"/>
    <w:rsid w:val="00E16674"/>
    <w:rsid w:val="00E21911"/>
    <w:rsid w:val="00E2417A"/>
    <w:rsid w:val="00E25B4B"/>
    <w:rsid w:val="00E26437"/>
    <w:rsid w:val="00E30E17"/>
    <w:rsid w:val="00E335C9"/>
    <w:rsid w:val="00E37F4B"/>
    <w:rsid w:val="00E411A9"/>
    <w:rsid w:val="00E4350D"/>
    <w:rsid w:val="00E4387D"/>
    <w:rsid w:val="00E43A22"/>
    <w:rsid w:val="00E5325E"/>
    <w:rsid w:val="00E54CEB"/>
    <w:rsid w:val="00E557D7"/>
    <w:rsid w:val="00E55E85"/>
    <w:rsid w:val="00E560EA"/>
    <w:rsid w:val="00E62588"/>
    <w:rsid w:val="00E6313E"/>
    <w:rsid w:val="00E7396A"/>
    <w:rsid w:val="00E73FD6"/>
    <w:rsid w:val="00E74EFA"/>
    <w:rsid w:val="00E76CD4"/>
    <w:rsid w:val="00E86CF4"/>
    <w:rsid w:val="00E90586"/>
    <w:rsid w:val="00E9183E"/>
    <w:rsid w:val="00E91C1D"/>
    <w:rsid w:val="00E936B6"/>
    <w:rsid w:val="00E94476"/>
    <w:rsid w:val="00E948E4"/>
    <w:rsid w:val="00E960BA"/>
    <w:rsid w:val="00E96C90"/>
    <w:rsid w:val="00E9768D"/>
    <w:rsid w:val="00EA067A"/>
    <w:rsid w:val="00EA1A26"/>
    <w:rsid w:val="00EA2F92"/>
    <w:rsid w:val="00EA5A23"/>
    <w:rsid w:val="00EA7141"/>
    <w:rsid w:val="00EB27E9"/>
    <w:rsid w:val="00EB47D2"/>
    <w:rsid w:val="00EB5774"/>
    <w:rsid w:val="00EB6169"/>
    <w:rsid w:val="00EB64CF"/>
    <w:rsid w:val="00EB74A3"/>
    <w:rsid w:val="00EC1F3E"/>
    <w:rsid w:val="00EC65CA"/>
    <w:rsid w:val="00ED2C01"/>
    <w:rsid w:val="00ED7B9C"/>
    <w:rsid w:val="00EE3131"/>
    <w:rsid w:val="00EE6D9A"/>
    <w:rsid w:val="00EE7426"/>
    <w:rsid w:val="00EF0027"/>
    <w:rsid w:val="00EF0F49"/>
    <w:rsid w:val="00EF26EB"/>
    <w:rsid w:val="00EF291C"/>
    <w:rsid w:val="00EF584E"/>
    <w:rsid w:val="00F007F5"/>
    <w:rsid w:val="00F01D4C"/>
    <w:rsid w:val="00F02583"/>
    <w:rsid w:val="00F04C12"/>
    <w:rsid w:val="00F052B6"/>
    <w:rsid w:val="00F0653B"/>
    <w:rsid w:val="00F115D4"/>
    <w:rsid w:val="00F14219"/>
    <w:rsid w:val="00F14A3D"/>
    <w:rsid w:val="00F1565A"/>
    <w:rsid w:val="00F156C3"/>
    <w:rsid w:val="00F25E14"/>
    <w:rsid w:val="00F271F7"/>
    <w:rsid w:val="00F36B32"/>
    <w:rsid w:val="00F444F7"/>
    <w:rsid w:val="00F45722"/>
    <w:rsid w:val="00F462EB"/>
    <w:rsid w:val="00F50082"/>
    <w:rsid w:val="00F519C6"/>
    <w:rsid w:val="00F51B2D"/>
    <w:rsid w:val="00F54B9B"/>
    <w:rsid w:val="00F55497"/>
    <w:rsid w:val="00F56075"/>
    <w:rsid w:val="00F57A5E"/>
    <w:rsid w:val="00F607AE"/>
    <w:rsid w:val="00F62599"/>
    <w:rsid w:val="00F62C3C"/>
    <w:rsid w:val="00F63B47"/>
    <w:rsid w:val="00F64602"/>
    <w:rsid w:val="00F65701"/>
    <w:rsid w:val="00F7230C"/>
    <w:rsid w:val="00F74C22"/>
    <w:rsid w:val="00F77002"/>
    <w:rsid w:val="00F80B2F"/>
    <w:rsid w:val="00F81D1A"/>
    <w:rsid w:val="00F84389"/>
    <w:rsid w:val="00F851EC"/>
    <w:rsid w:val="00F854CA"/>
    <w:rsid w:val="00F855A7"/>
    <w:rsid w:val="00F86B1F"/>
    <w:rsid w:val="00F87AF0"/>
    <w:rsid w:val="00F92770"/>
    <w:rsid w:val="00F94259"/>
    <w:rsid w:val="00F96F1F"/>
    <w:rsid w:val="00FA0025"/>
    <w:rsid w:val="00FA0E7F"/>
    <w:rsid w:val="00FA24B0"/>
    <w:rsid w:val="00FA4314"/>
    <w:rsid w:val="00FA45BB"/>
    <w:rsid w:val="00FA5099"/>
    <w:rsid w:val="00FA72FD"/>
    <w:rsid w:val="00FB04B7"/>
    <w:rsid w:val="00FB4551"/>
    <w:rsid w:val="00FB698B"/>
    <w:rsid w:val="00FC1F56"/>
    <w:rsid w:val="00FC2F44"/>
    <w:rsid w:val="00FC62BC"/>
    <w:rsid w:val="00FC63D2"/>
    <w:rsid w:val="00FD1481"/>
    <w:rsid w:val="00FD30D6"/>
    <w:rsid w:val="00FD6378"/>
    <w:rsid w:val="00FE2612"/>
    <w:rsid w:val="00FE2DE8"/>
    <w:rsid w:val="00FF018B"/>
    <w:rsid w:val="00FF0708"/>
    <w:rsid w:val="00FF0CF2"/>
    <w:rsid w:val="00FF170B"/>
    <w:rsid w:val="00FF3038"/>
    <w:rsid w:val="00FF432E"/>
    <w:rsid w:val="00FF47AC"/>
    <w:rsid w:val="00FF7048"/>
    <w:rsid w:val="00FF7BA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17CFF8A"/>
  <w15:chartTrackingRefBased/>
  <w15:docId w15:val="{A7E1111B-2594-7E4E-A43E-A89398DF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de-DE"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qFormat/>
    <w:rsid w:val="00411AA6"/>
    <w:pPr>
      <w:spacing w:before="120" w:line="480" w:lineRule="exact"/>
    </w:pPr>
    <w:rPr>
      <w:rFonts w:ascii="Arial" w:hAnsi="Arial"/>
      <w:b/>
      <w:sz w:val="32"/>
      <w:szCs w:val="28"/>
    </w:rPr>
  </w:style>
  <w:style w:type="paragraph" w:customStyle="1" w:styleId="Authors">
    <w:name w:val="Authors"/>
    <w:basedOn w:val="Normal"/>
    <w:qFormat/>
    <w:rsid w:val="00656634"/>
    <w:pPr>
      <w:spacing w:before="120" w:after="120" w:line="320" w:lineRule="exact"/>
    </w:pPr>
    <w:rPr>
      <w:rFonts w:ascii="Arial" w:hAnsi="Arial"/>
      <w:sz w:val="22"/>
      <w:lang w:val="en-GB"/>
    </w:rPr>
  </w:style>
  <w:style w:type="paragraph" w:customStyle="1" w:styleId="Dedication">
    <w:name w:val="Dedication"/>
    <w:basedOn w:val="Normal"/>
    <w:qFormat/>
    <w:rsid w:val="00D80821"/>
    <w:pPr>
      <w:spacing w:before="230" w:after="360" w:line="230" w:lineRule="exact"/>
    </w:pPr>
    <w:rPr>
      <w:rFonts w:ascii="Arial" w:hAnsi="Arial"/>
      <w:sz w:val="17"/>
    </w:rPr>
  </w:style>
  <w:style w:type="paragraph" w:customStyle="1" w:styleId="P1withoutIndendation">
    <w:name w:val="P1_without_Indendation"/>
    <w:basedOn w:val="Normal"/>
    <w:qFormat/>
    <w:rsid w:val="008D3292"/>
    <w:pPr>
      <w:spacing w:line="225" w:lineRule="exact"/>
      <w:jc w:val="both"/>
    </w:pPr>
    <w:rPr>
      <w:rFonts w:ascii="Arial" w:hAnsi="Arial"/>
      <w:sz w:val="17"/>
    </w:rPr>
  </w:style>
  <w:style w:type="paragraph" w:customStyle="1" w:styleId="History">
    <w:name w:val="History"/>
    <w:basedOn w:val="Normal"/>
    <w:rsid w:val="00713548"/>
    <w:pPr>
      <w:spacing w:before="230" w:after="460" w:line="180" w:lineRule="exact"/>
    </w:pPr>
    <w:rPr>
      <w:rFonts w:ascii="Arial" w:hAnsi="Arial"/>
      <w:sz w:val="14"/>
      <w:szCs w:val="16"/>
    </w:rPr>
  </w:style>
  <w:style w:type="paragraph" w:customStyle="1" w:styleId="Adress">
    <w:name w:val="Adress"/>
    <w:basedOn w:val="Normal"/>
    <w:qFormat/>
    <w:rsid w:val="0095126A"/>
    <w:pPr>
      <w:spacing w:line="180" w:lineRule="exact"/>
      <w:ind w:left="425" w:hanging="425"/>
    </w:pPr>
    <w:rPr>
      <w:rFonts w:ascii="Arial" w:hAnsi="Arial"/>
      <w:sz w:val="14"/>
      <w:szCs w:val="20"/>
    </w:rPr>
  </w:style>
  <w:style w:type="paragraph" w:customStyle="1" w:styleId="Footnote">
    <w:name w:val="Footnote"/>
    <w:basedOn w:val="Adress"/>
    <w:rsid w:val="00E9183E"/>
    <w:pPr>
      <w:spacing w:before="120"/>
    </w:pPr>
    <w:rPr>
      <w:szCs w:val="14"/>
      <w:lang w:val="en-GB"/>
    </w:rPr>
  </w:style>
  <w:style w:type="paragraph" w:customStyle="1" w:styleId="References">
    <w:name w:val="References"/>
    <w:basedOn w:val="Normal"/>
    <w:qFormat/>
    <w:rsid w:val="00EB27E9"/>
    <w:pPr>
      <w:spacing w:line="200" w:lineRule="exact"/>
      <w:ind w:left="425" w:hanging="425"/>
      <w:jc w:val="both"/>
    </w:pPr>
    <w:rPr>
      <w:rFonts w:ascii="Arial" w:hAnsi="Arial"/>
      <w:sz w:val="14"/>
      <w:szCs w:val="14"/>
      <w:lang w:val="en-GB"/>
    </w:rPr>
  </w:style>
  <w:style w:type="paragraph" w:customStyle="1" w:styleId="ColumnTitle">
    <w:name w:val="ColumnTitle"/>
    <w:basedOn w:val="Normal"/>
    <w:rsid w:val="005B15A7"/>
    <w:pPr>
      <w:pBdr>
        <w:bottom w:val="single" w:sz="36" w:space="1" w:color="DDDDDD"/>
      </w:pBdr>
      <w:spacing w:after="320"/>
      <w:jc w:val="right"/>
    </w:pPr>
    <w:rPr>
      <w:rFonts w:ascii="Arial" w:hAnsi="Arial" w:cs="Arial"/>
      <w:b/>
      <w:color w:val="C0C0C0"/>
      <w:sz w:val="36"/>
      <w:szCs w:val="36"/>
      <w:lang w:val="en-GB"/>
    </w:rPr>
  </w:style>
  <w:style w:type="paragraph" w:customStyle="1" w:styleId="ExperimentalSection">
    <w:name w:val="ExperimentalSection"/>
    <w:basedOn w:val="Normal"/>
    <w:qFormat/>
    <w:rsid w:val="00985D3C"/>
    <w:pPr>
      <w:spacing w:after="240" w:line="200" w:lineRule="exact"/>
      <w:jc w:val="both"/>
    </w:pPr>
    <w:rPr>
      <w:rFonts w:ascii="Arial" w:hAnsi="Arial"/>
      <w:sz w:val="15"/>
      <w:szCs w:val="14"/>
      <w:lang w:val="en-GB"/>
    </w:rPr>
  </w:style>
  <w:style w:type="paragraph" w:customStyle="1" w:styleId="HExperimentalSection">
    <w:name w:val="HExperimental_Section"/>
    <w:basedOn w:val="Normal"/>
    <w:autoRedefine/>
    <w:qFormat/>
    <w:rsid w:val="00955B6D"/>
    <w:pPr>
      <w:spacing w:before="460" w:after="230" w:line="230" w:lineRule="atLeast"/>
    </w:pPr>
    <w:rPr>
      <w:rFonts w:ascii="Arial" w:hAnsi="Arial"/>
      <w:b/>
      <w:sz w:val="22"/>
      <w:szCs w:val="20"/>
    </w:rPr>
  </w:style>
  <w:style w:type="paragraph" w:customStyle="1" w:styleId="SchemeCaption">
    <w:name w:val="SchemeCaption"/>
    <w:basedOn w:val="Normal"/>
    <w:rsid w:val="00BD505D"/>
    <w:pPr>
      <w:spacing w:before="230" w:after="460" w:line="180" w:lineRule="exact"/>
      <w:jc w:val="both"/>
    </w:pPr>
    <w:rPr>
      <w:rFonts w:ascii="Arial" w:hAnsi="Arial"/>
      <w:sz w:val="14"/>
      <w:szCs w:val="14"/>
      <w:lang w:val="en-GB"/>
    </w:rPr>
  </w:style>
  <w:style w:type="paragraph" w:customStyle="1" w:styleId="FigureCaption">
    <w:name w:val="FigureCaption"/>
    <w:basedOn w:val="Normal"/>
    <w:rsid w:val="00BD505D"/>
    <w:pPr>
      <w:spacing w:before="230" w:after="460" w:line="180" w:lineRule="exact"/>
      <w:jc w:val="both"/>
    </w:pPr>
    <w:rPr>
      <w:rFonts w:ascii="Arial" w:hAnsi="Arial"/>
      <w:sz w:val="14"/>
      <w:szCs w:val="14"/>
      <w:lang w:val="en-GB"/>
    </w:rPr>
  </w:style>
  <w:style w:type="paragraph" w:customStyle="1" w:styleId="TableCaption">
    <w:name w:val="TableCaption"/>
    <w:basedOn w:val="Normal"/>
    <w:qFormat/>
    <w:rsid w:val="0095126A"/>
    <w:pPr>
      <w:pBdr>
        <w:top w:val="single" w:sz="4" w:space="4" w:color="DDDDDD"/>
        <w:left w:val="single" w:sz="4" w:space="4" w:color="DDDDDD"/>
        <w:bottom w:val="single" w:sz="4" w:space="4" w:color="DDDDDD"/>
        <w:right w:val="single" w:sz="4" w:space="4" w:color="DDDDDD"/>
      </w:pBdr>
      <w:spacing w:line="180" w:lineRule="exact"/>
      <w:jc w:val="both"/>
    </w:pPr>
    <w:rPr>
      <w:rFonts w:ascii="Arial" w:hAnsi="Arial"/>
      <w:sz w:val="14"/>
      <w:szCs w:val="14"/>
      <w:lang w:val="en-GB"/>
    </w:rPr>
  </w:style>
  <w:style w:type="paragraph" w:customStyle="1" w:styleId="TableHead">
    <w:name w:val="TableHead"/>
    <w:basedOn w:val="TableCaption"/>
    <w:rsid w:val="009E20AB"/>
    <w:pPr>
      <w:pBdr>
        <w:top w:val="single" w:sz="4" w:space="4" w:color="FFFFFF"/>
        <w:left w:val="single" w:sz="4" w:space="4" w:color="FFFFFF"/>
        <w:bottom w:val="single" w:sz="4" w:space="4" w:color="FFFFFF"/>
        <w:right w:val="single" w:sz="4" w:space="4" w:color="FFFFFF"/>
      </w:pBdr>
    </w:pPr>
  </w:style>
  <w:style w:type="paragraph" w:customStyle="1" w:styleId="TableBody">
    <w:name w:val="TableBody"/>
    <w:basedOn w:val="TableHead"/>
    <w:rsid w:val="00880861"/>
  </w:style>
  <w:style w:type="paragraph" w:customStyle="1" w:styleId="TableFoot">
    <w:name w:val="TableFoot"/>
    <w:basedOn w:val="TableBody"/>
    <w:rsid w:val="007E3A49"/>
    <w:pPr>
      <w:spacing w:before="60" w:after="60"/>
    </w:pPr>
  </w:style>
  <w:style w:type="paragraph" w:customStyle="1" w:styleId="Keywords">
    <w:name w:val="Keywords"/>
    <w:basedOn w:val="Normal"/>
    <w:qFormat/>
    <w:rsid w:val="00985D3C"/>
    <w:pPr>
      <w:spacing w:before="240" w:after="240" w:line="250" w:lineRule="exact"/>
    </w:pPr>
    <w:rPr>
      <w:rFonts w:ascii="Arial" w:hAnsi="Arial"/>
      <w:sz w:val="17"/>
      <w:szCs w:val="20"/>
      <w:lang w:val="en-GB"/>
    </w:rPr>
  </w:style>
  <w:style w:type="paragraph" w:customStyle="1" w:styleId="ManuscriptID">
    <w:name w:val="ManuscriptID"/>
    <w:basedOn w:val="Normal"/>
    <w:qFormat/>
    <w:rsid w:val="00EB27E9"/>
    <w:pPr>
      <w:spacing w:before="220" w:line="230" w:lineRule="exact"/>
    </w:pPr>
    <w:rPr>
      <w:rFonts w:ascii="Arial" w:hAnsi="Arial"/>
      <w:b/>
      <w:sz w:val="17"/>
      <w:szCs w:val="15"/>
      <w:lang w:val="en-GB"/>
    </w:rPr>
  </w:style>
  <w:style w:type="paragraph" w:customStyle="1" w:styleId="AuthorsTOC">
    <w:name w:val="Authors_TOC"/>
    <w:basedOn w:val="Authors"/>
    <w:rsid w:val="00CC3970"/>
    <w:pPr>
      <w:spacing w:after="0" w:line="225" w:lineRule="atLeast"/>
    </w:pPr>
    <w:rPr>
      <w:i/>
      <w:sz w:val="17"/>
      <w:szCs w:val="20"/>
    </w:rPr>
  </w:style>
  <w:style w:type="paragraph" w:customStyle="1" w:styleId="TitleTOC">
    <w:name w:val="Title_TOC"/>
    <w:basedOn w:val="AuthorsTOC"/>
    <w:rsid w:val="00C942FC"/>
    <w:rPr>
      <w:b/>
      <w:i w:val="0"/>
    </w:rPr>
  </w:style>
  <w:style w:type="paragraph" w:customStyle="1" w:styleId="TableOfContentText">
    <w:name w:val="TableOfContentText"/>
    <w:basedOn w:val="AuthorsTOC"/>
    <w:rsid w:val="003040CB"/>
    <w:rPr>
      <w:i w:val="0"/>
      <w:color w:val="000000"/>
    </w:rPr>
  </w:style>
  <w:style w:type="paragraph" w:customStyle="1" w:styleId="P1withIndendation">
    <w:name w:val="P1_with_Indendation"/>
    <w:basedOn w:val="TableCaption"/>
    <w:qFormat/>
    <w:rsid w:val="00EB27E9"/>
    <w:pPr>
      <w:pBdr>
        <w:top w:val="none" w:sz="0" w:space="0" w:color="auto"/>
        <w:left w:val="none" w:sz="0" w:space="0" w:color="auto"/>
        <w:bottom w:val="none" w:sz="0" w:space="0" w:color="auto"/>
        <w:right w:val="none" w:sz="0" w:space="0" w:color="auto"/>
      </w:pBdr>
      <w:spacing w:line="225" w:lineRule="exact"/>
      <w:ind w:firstLine="284"/>
    </w:pPr>
    <w:rPr>
      <w:sz w:val="17"/>
    </w:rPr>
  </w:style>
  <w:style w:type="paragraph" w:customStyle="1" w:styleId="HAcknowledgements">
    <w:name w:val="HAcknowledgements"/>
    <w:basedOn w:val="Normal"/>
    <w:qFormat/>
    <w:rsid w:val="007A0D98"/>
    <w:pPr>
      <w:spacing w:before="480" w:after="230" w:line="230" w:lineRule="atLeast"/>
    </w:pPr>
    <w:rPr>
      <w:rFonts w:ascii="Arial" w:hAnsi="Arial"/>
      <w:b/>
      <w:sz w:val="22"/>
      <w:lang w:val="en-GB"/>
    </w:rPr>
  </w:style>
  <w:style w:type="paragraph" w:customStyle="1" w:styleId="Acknowledgements">
    <w:name w:val="Acknowledgements"/>
    <w:basedOn w:val="P1withoutIndendation"/>
    <w:qFormat/>
    <w:rsid w:val="007A0D98"/>
    <w:pPr>
      <w:spacing w:after="240" w:line="230" w:lineRule="atLeast"/>
    </w:pPr>
  </w:style>
  <w:style w:type="paragraph" w:customStyle="1" w:styleId="ColumnTitleTOC">
    <w:name w:val="ColumnTitle_TOC"/>
    <w:basedOn w:val="ColumnTitle"/>
    <w:rsid w:val="00F115D4"/>
    <w:pPr>
      <w:pBdr>
        <w:bottom w:val="single" w:sz="36" w:space="3" w:color="008080"/>
      </w:pBdr>
      <w:spacing w:after="0"/>
      <w:jc w:val="left"/>
    </w:pPr>
    <w:rPr>
      <w:b w:val="0"/>
      <w:color w:val="000000"/>
      <w:sz w:val="28"/>
      <w:szCs w:val="28"/>
    </w:rPr>
  </w:style>
  <w:style w:type="paragraph" w:customStyle="1" w:styleId="SubjectHeadingTOC">
    <w:name w:val="SubjectHeading_TOC"/>
    <w:basedOn w:val="Normal"/>
    <w:rsid w:val="000650AB"/>
    <w:pPr>
      <w:spacing w:before="60" w:after="60" w:line="230" w:lineRule="exact"/>
    </w:pPr>
    <w:rPr>
      <w:rFonts w:ascii="Arial" w:hAnsi="Arial"/>
      <w:b/>
      <w:i/>
      <w:color w:val="FFFFFF"/>
      <w:sz w:val="21"/>
      <w:szCs w:val="18"/>
      <w:lang w:val="en-GB"/>
    </w:rPr>
  </w:style>
  <w:style w:type="paragraph" w:customStyle="1" w:styleId="GAAuthors">
    <w:name w:val="GAAuthors"/>
    <w:basedOn w:val="Normal"/>
    <w:rsid w:val="000650AB"/>
    <w:pPr>
      <w:spacing w:before="360" w:after="60" w:line="220" w:lineRule="exact"/>
    </w:pPr>
    <w:rPr>
      <w:b/>
      <w:sz w:val="18"/>
      <w:szCs w:val="20"/>
      <w:lang w:val="en-GB"/>
    </w:rPr>
  </w:style>
  <w:style w:type="paragraph" w:customStyle="1" w:styleId="GACatchPhrase">
    <w:name w:val="GACatchPhrase"/>
    <w:basedOn w:val="Normal"/>
    <w:rsid w:val="000650AB"/>
    <w:pPr>
      <w:spacing w:before="40"/>
      <w:jc w:val="right"/>
    </w:pPr>
    <w:rPr>
      <w:rFonts w:cs="Arial"/>
      <w:b/>
      <w:color w:val="008080"/>
      <w:sz w:val="18"/>
      <w:szCs w:val="16"/>
      <w:lang w:val="en-GB"/>
    </w:rPr>
  </w:style>
  <w:style w:type="paragraph" w:customStyle="1" w:styleId="GAText">
    <w:name w:val="GAText"/>
    <w:basedOn w:val="Normal"/>
    <w:rsid w:val="000650AB"/>
    <w:pPr>
      <w:spacing w:before="120" w:line="220" w:lineRule="exact"/>
    </w:pPr>
    <w:rPr>
      <w:color w:val="000000"/>
      <w:sz w:val="18"/>
    </w:rPr>
  </w:style>
  <w:style w:type="paragraph" w:customStyle="1" w:styleId="GATitel">
    <w:name w:val="GATitel"/>
    <w:basedOn w:val="GAAuthors"/>
    <w:rsid w:val="000650AB"/>
    <w:pPr>
      <w:spacing w:before="240"/>
    </w:pPr>
    <w:rPr>
      <w:b w:val="0"/>
    </w:rPr>
  </w:style>
  <w:style w:type="paragraph" w:customStyle="1" w:styleId="GAKeywords">
    <w:name w:val="GAKeywords"/>
    <w:basedOn w:val="Keywords"/>
    <w:rsid w:val="000650AB"/>
    <w:pPr>
      <w:framePr w:hSpace="141" w:wrap="around" w:hAnchor="text" w:y="673"/>
      <w:spacing w:before="200" w:after="0" w:line="220" w:lineRule="exact"/>
    </w:pPr>
    <w:rPr>
      <w:rFonts w:ascii="Times New Roman" w:hAnsi="Times New Roman"/>
      <w:b/>
      <w:szCs w:val="24"/>
    </w:rPr>
  </w:style>
  <w:style w:type="paragraph" w:customStyle="1" w:styleId="MSType">
    <w:name w:val="MSType"/>
    <w:basedOn w:val="ColumnTitleTOC"/>
    <w:rsid w:val="000650AB"/>
    <w:pPr>
      <w:framePr w:hSpace="141" w:wrap="around" w:vAnchor="page" w:hAnchor="margin" w:y="1504"/>
      <w:pBdr>
        <w:bottom w:val="none" w:sz="0" w:space="0" w:color="auto"/>
      </w:pBdr>
      <w:spacing w:before="60" w:after="60"/>
    </w:pPr>
    <w:rPr>
      <w:rFonts w:ascii="Arial Black" w:hAnsi="Arial Black"/>
      <w:b/>
      <w:color w:val="FFFFFF"/>
      <w:spacing w:val="20"/>
      <w:sz w:val="20"/>
      <w:szCs w:val="20"/>
    </w:rPr>
  </w:style>
  <w:style w:type="paragraph" w:customStyle="1" w:styleId="PageNumbers">
    <w:name w:val="PageNumbers"/>
    <w:basedOn w:val="Normal"/>
    <w:rsid w:val="004B0B74"/>
    <w:pPr>
      <w:spacing w:before="230"/>
    </w:pPr>
    <w:rPr>
      <w:rFonts w:ascii="Arial" w:hAnsi="Arial"/>
      <w:b/>
      <w:i/>
      <w:sz w:val="17"/>
    </w:rPr>
  </w:style>
  <w:style w:type="paragraph" w:styleId="Header">
    <w:name w:val="header"/>
    <w:basedOn w:val="Normal"/>
    <w:link w:val="HeaderChar"/>
    <w:uiPriority w:val="99"/>
    <w:unhideWhenUsed/>
    <w:rsid w:val="001E2F1C"/>
    <w:pPr>
      <w:tabs>
        <w:tab w:val="center" w:pos="4703"/>
        <w:tab w:val="right" w:pos="9406"/>
      </w:tabs>
    </w:pPr>
  </w:style>
  <w:style w:type="character" w:customStyle="1" w:styleId="HeaderChar">
    <w:name w:val="Header Char"/>
    <w:link w:val="Header"/>
    <w:uiPriority w:val="99"/>
    <w:rsid w:val="001E2F1C"/>
    <w:rPr>
      <w:sz w:val="24"/>
      <w:szCs w:val="24"/>
      <w:lang w:val="de-DE" w:eastAsia="ja-JP" w:bidi="ar-SA"/>
    </w:rPr>
  </w:style>
  <w:style w:type="paragraph" w:styleId="Footer">
    <w:name w:val="footer"/>
    <w:basedOn w:val="Normal"/>
    <w:link w:val="FooterChar"/>
    <w:uiPriority w:val="99"/>
    <w:unhideWhenUsed/>
    <w:rsid w:val="001E2F1C"/>
    <w:pPr>
      <w:tabs>
        <w:tab w:val="center" w:pos="4703"/>
        <w:tab w:val="right" w:pos="9406"/>
      </w:tabs>
    </w:pPr>
  </w:style>
  <w:style w:type="character" w:customStyle="1" w:styleId="FooterChar">
    <w:name w:val="Footer Char"/>
    <w:link w:val="Footer"/>
    <w:uiPriority w:val="99"/>
    <w:rsid w:val="001E2F1C"/>
    <w:rPr>
      <w:sz w:val="24"/>
      <w:szCs w:val="24"/>
      <w:lang w:val="de-DE" w:eastAsia="ja-JP" w:bidi="ar-SA"/>
    </w:rPr>
  </w:style>
  <w:style w:type="paragraph" w:styleId="BalloonText">
    <w:name w:val="Balloon Text"/>
    <w:basedOn w:val="Normal"/>
    <w:link w:val="BalloonTextChar"/>
    <w:uiPriority w:val="99"/>
    <w:semiHidden/>
    <w:unhideWhenUsed/>
    <w:rsid w:val="00EE7426"/>
    <w:rPr>
      <w:rFonts w:ascii="Tahoma" w:hAnsi="Tahoma" w:cs="Tahoma"/>
      <w:sz w:val="16"/>
      <w:szCs w:val="16"/>
    </w:rPr>
  </w:style>
  <w:style w:type="character" w:customStyle="1" w:styleId="BalloonTextChar">
    <w:name w:val="Balloon Text Char"/>
    <w:link w:val="BalloonText"/>
    <w:uiPriority w:val="99"/>
    <w:semiHidden/>
    <w:rsid w:val="00EE7426"/>
    <w:rPr>
      <w:rFonts w:ascii="Tahoma" w:hAnsi="Tahoma" w:cs="Tahoma"/>
      <w:sz w:val="16"/>
      <w:szCs w:val="16"/>
      <w:lang w:val="de-DE" w:eastAsia="ja-JP" w:bidi="ar-SA"/>
    </w:rPr>
  </w:style>
  <w:style w:type="paragraph" w:customStyle="1" w:styleId="FormatvorlageHistoryObenEinfacheeinfarbigeLinie05PtZeilenbr">
    <w:name w:val="Formatvorlage History + Oben: (Einfache einfarbige Linie  05 Pt. Zeilenbr..."/>
    <w:basedOn w:val="History"/>
    <w:qFormat/>
    <w:rsid w:val="00955B6D"/>
    <w:pPr>
      <w:pBdr>
        <w:top w:val="single" w:sz="4" w:space="14" w:color="000000"/>
      </w:pBdr>
    </w:pPr>
    <w:rPr>
      <w:szCs w:val="20"/>
    </w:rPr>
  </w:style>
  <w:style w:type="paragraph" w:customStyle="1" w:styleId="FormatvorlageP1withoutIndendationVor36Pt">
    <w:name w:val="Formatvorlage P1_without_Indendation + Vor:  36 Pt."/>
    <w:basedOn w:val="P1withoutIndendation"/>
    <w:qFormat/>
    <w:rsid w:val="00EB27E9"/>
    <w:pPr>
      <w:spacing w:before="720"/>
    </w:pPr>
    <w:rPr>
      <w:szCs w:val="20"/>
    </w:rPr>
  </w:style>
  <w:style w:type="paragraph" w:customStyle="1" w:styleId="TableSpacer">
    <w:name w:val="TableSpacer"/>
    <w:basedOn w:val="Normal"/>
    <w:qFormat/>
    <w:rsid w:val="00C8278A"/>
    <w:pPr>
      <w:spacing w:before="360"/>
    </w:pPr>
    <w:rPr>
      <w:rFonts w:ascii="Arial" w:hAnsi="Arial"/>
      <w:noProof/>
      <w:sz w:val="14"/>
    </w:rPr>
  </w:style>
  <w:style w:type="paragraph" w:customStyle="1" w:styleId="Abstract">
    <w:name w:val="Abstract"/>
    <w:basedOn w:val="Normal"/>
    <w:qFormat/>
    <w:rsid w:val="00D80821"/>
    <w:pPr>
      <w:spacing w:after="600" w:line="225" w:lineRule="exact"/>
      <w:jc w:val="both"/>
    </w:pPr>
    <w:rPr>
      <w:rFonts w:ascii="Arial" w:hAnsi="Arial"/>
      <w:sz w:val="16"/>
      <w:szCs w:val="20"/>
      <w:lang w:val="en-GB"/>
    </w:rPr>
  </w:style>
  <w:style w:type="paragraph" w:customStyle="1" w:styleId="H1">
    <w:name w:val="H1"/>
    <w:basedOn w:val="Normal"/>
    <w:qFormat/>
    <w:rsid w:val="00C00B45"/>
    <w:pPr>
      <w:spacing w:before="480" w:after="230" w:line="225" w:lineRule="exact"/>
    </w:pPr>
    <w:rPr>
      <w:rFonts w:ascii="Arial" w:hAnsi="Arial"/>
      <w:b/>
      <w:sz w:val="22"/>
      <w:lang w:val="en-GB"/>
    </w:rPr>
  </w:style>
  <w:style w:type="paragraph" w:customStyle="1" w:styleId="P1">
    <w:name w:val="P1"/>
    <w:basedOn w:val="P1withoutIndendation"/>
    <w:qFormat/>
    <w:rsid w:val="00D80821"/>
    <w:rPr>
      <w:lang w:val="en-US"/>
    </w:rPr>
  </w:style>
  <w:style w:type="character" w:styleId="CommentReference">
    <w:name w:val="annotation reference"/>
    <w:uiPriority w:val="99"/>
    <w:semiHidden/>
    <w:unhideWhenUsed/>
    <w:rsid w:val="00087C0E"/>
    <w:rPr>
      <w:sz w:val="16"/>
      <w:szCs w:val="16"/>
    </w:rPr>
  </w:style>
  <w:style w:type="paragraph" w:styleId="CommentText">
    <w:name w:val="annotation text"/>
    <w:basedOn w:val="Normal"/>
    <w:link w:val="CommentTextChar"/>
    <w:uiPriority w:val="99"/>
    <w:semiHidden/>
    <w:unhideWhenUsed/>
    <w:rsid w:val="00087C0E"/>
    <w:rPr>
      <w:sz w:val="20"/>
      <w:szCs w:val="20"/>
    </w:rPr>
  </w:style>
  <w:style w:type="character" w:customStyle="1" w:styleId="CommentTextChar">
    <w:name w:val="Comment Text Char"/>
    <w:link w:val="CommentText"/>
    <w:uiPriority w:val="99"/>
    <w:semiHidden/>
    <w:rsid w:val="00087C0E"/>
    <w:rPr>
      <w:lang w:val="de-DE" w:eastAsia="ja-JP"/>
    </w:rPr>
  </w:style>
  <w:style w:type="paragraph" w:styleId="CommentSubject">
    <w:name w:val="annotation subject"/>
    <w:basedOn w:val="CommentText"/>
    <w:next w:val="CommentText"/>
    <w:link w:val="CommentSubjectChar"/>
    <w:uiPriority w:val="99"/>
    <w:semiHidden/>
    <w:unhideWhenUsed/>
    <w:rsid w:val="00087C0E"/>
    <w:rPr>
      <w:b/>
      <w:bCs/>
    </w:rPr>
  </w:style>
  <w:style w:type="character" w:customStyle="1" w:styleId="CommentSubjectChar">
    <w:name w:val="Comment Subject Char"/>
    <w:link w:val="CommentSubject"/>
    <w:uiPriority w:val="99"/>
    <w:semiHidden/>
    <w:rsid w:val="00087C0E"/>
    <w:rPr>
      <w:b/>
      <w:bCs/>
      <w:lang w:val="de-DE" w:eastAsia="ja-JP"/>
    </w:rPr>
  </w:style>
  <w:style w:type="paragraph" w:styleId="Revision">
    <w:name w:val="Revision"/>
    <w:hidden/>
    <w:uiPriority w:val="99"/>
    <w:semiHidden/>
    <w:rsid w:val="00003B94"/>
    <w:rPr>
      <w:sz w:val="24"/>
      <w:szCs w:val="24"/>
      <w:lang w:val="de-D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ongrenjie/Desktop/Full_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97002-C152-F24E-8A4C-FF6150B14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Full_Paper.dot</Template>
  <TotalTime>84</TotalTime>
  <Pages>7</Pages>
  <Words>5476</Words>
  <Characters>31215</Characters>
  <Application>Microsoft Office Word</Application>
  <DocSecurity>0</DocSecurity>
  <Lines>260</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WILEY-VCH Verlag GmbH &amp; Co. KGaA</Company>
  <LinksUpToDate>false</LinksUpToDate>
  <CharactersWithSpaces>36618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Microsoft Office User</dc:creator>
  <cp:keywords/>
  <cp:lastModifiedBy>Jonathan Yong</cp:lastModifiedBy>
  <cp:revision>9</cp:revision>
  <cp:lastPrinted>2012-11-08T15:19:00Z</cp:lastPrinted>
  <dcterms:created xsi:type="dcterms:W3CDTF">2021-03-08T20:07:00Z</dcterms:created>
  <dcterms:modified xsi:type="dcterms:W3CDTF">2021-03-08T23:06:00Z</dcterms:modified>
</cp:coreProperties>
</file>